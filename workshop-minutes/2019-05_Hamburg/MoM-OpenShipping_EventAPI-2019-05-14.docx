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289" w:rsidRPr="00BF126B" w:rsidRDefault="000E0289">
      <w:pPr>
        <w:pStyle w:val="Title"/>
      </w:pPr>
      <w:r>
        <w:fldChar w:fldCharType="begin"/>
      </w:r>
      <w:r w:rsidRPr="00BF126B">
        <w:instrText xml:space="preserve"> SUBJECT  \* MERGEFORMAT </w:instrText>
      </w:r>
      <w:r>
        <w:fldChar w:fldCharType="separate"/>
      </w:r>
      <w:r w:rsidR="00F41661">
        <w:t>Minutes of Meeting "Event API"</w:t>
      </w:r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6799"/>
      </w:tblGrid>
      <w:tr w:rsidR="00BF126B" w:rsidRPr="00BF126B" w:rsidTr="00BF126B">
        <w:tc>
          <w:tcPr>
            <w:tcW w:w="2263" w:type="dxa"/>
          </w:tcPr>
          <w:p w:rsidR="00BF126B" w:rsidRPr="00A97362" w:rsidRDefault="00BF126B" w:rsidP="00377D70">
            <w:pPr>
              <w:rPr>
                <w:b/>
              </w:rPr>
            </w:pPr>
            <w:r w:rsidRPr="00A97362">
              <w:rPr>
                <w:b/>
              </w:rPr>
              <w:t xml:space="preserve">Meeting </w:t>
            </w:r>
          </w:p>
        </w:tc>
        <w:tc>
          <w:tcPr>
            <w:tcW w:w="6799" w:type="dxa"/>
          </w:tcPr>
          <w:p w:rsidR="00BF126B" w:rsidRPr="00A97362" w:rsidRDefault="00BF126B" w:rsidP="00BF126B">
            <w:pPr>
              <w:rPr>
                <w:b/>
              </w:rPr>
            </w:pPr>
            <w:r>
              <w:rPr>
                <w:b/>
              </w:rPr>
              <w:t>Face To Face plus Telephone</w:t>
            </w:r>
          </w:p>
        </w:tc>
      </w:tr>
      <w:tr w:rsidR="00BF126B" w:rsidRPr="00A97362" w:rsidTr="00BF126B">
        <w:tc>
          <w:tcPr>
            <w:tcW w:w="2263" w:type="dxa"/>
          </w:tcPr>
          <w:p w:rsidR="00BF126B" w:rsidRPr="00A97362" w:rsidRDefault="00BF126B" w:rsidP="00377D70">
            <w:pPr>
              <w:rPr>
                <w:b/>
              </w:rPr>
            </w:pPr>
            <w:r w:rsidRPr="00A97362">
              <w:rPr>
                <w:b/>
              </w:rPr>
              <w:t>Meeting Place</w:t>
            </w:r>
          </w:p>
        </w:tc>
        <w:tc>
          <w:tcPr>
            <w:tcW w:w="6799" w:type="dxa"/>
          </w:tcPr>
          <w:p w:rsidR="00BF126B" w:rsidRPr="00A97362" w:rsidRDefault="00BF126B" w:rsidP="00377D70">
            <w:r>
              <w:t xml:space="preserve">Hapag-Lloyd Hamburg, </w:t>
            </w:r>
            <w:proofErr w:type="spellStart"/>
            <w:r>
              <w:t>Ericusspitze</w:t>
            </w:r>
            <w:proofErr w:type="spellEnd"/>
            <w:r>
              <w:t xml:space="preserve"> 2</w:t>
            </w:r>
          </w:p>
        </w:tc>
      </w:tr>
      <w:tr w:rsidR="00BF126B" w:rsidRPr="00A97362" w:rsidTr="00BF126B">
        <w:tc>
          <w:tcPr>
            <w:tcW w:w="2263" w:type="dxa"/>
          </w:tcPr>
          <w:p w:rsidR="00BF126B" w:rsidRPr="00A97362" w:rsidRDefault="00BF126B" w:rsidP="00377D70">
            <w:pPr>
              <w:rPr>
                <w:b/>
              </w:rPr>
            </w:pPr>
            <w:r w:rsidRPr="00A97362">
              <w:rPr>
                <w:b/>
              </w:rPr>
              <w:t>Date &amp; Time</w:t>
            </w:r>
          </w:p>
        </w:tc>
        <w:tc>
          <w:tcPr>
            <w:tcW w:w="6799" w:type="dxa"/>
          </w:tcPr>
          <w:p w:rsidR="00BF126B" w:rsidRPr="00A97362" w:rsidRDefault="00BF126B" w:rsidP="00377D70">
            <w:r>
              <w:t>2019-05-19 13:00 – 17:30</w:t>
            </w:r>
          </w:p>
        </w:tc>
      </w:tr>
      <w:tr w:rsidR="00BF126B" w:rsidRPr="00BF126B" w:rsidTr="00BF126B">
        <w:tc>
          <w:tcPr>
            <w:tcW w:w="2263" w:type="dxa"/>
          </w:tcPr>
          <w:p w:rsidR="00BF126B" w:rsidRPr="00A97362" w:rsidRDefault="00BF126B" w:rsidP="00377D70">
            <w:pPr>
              <w:rPr>
                <w:b/>
              </w:rPr>
            </w:pPr>
            <w:r w:rsidRPr="00A97362">
              <w:rPr>
                <w:b/>
              </w:rPr>
              <w:t>Participants</w:t>
            </w:r>
          </w:p>
        </w:tc>
        <w:tc>
          <w:tcPr>
            <w:tcW w:w="6799" w:type="dxa"/>
          </w:tcPr>
          <w:p w:rsidR="00BF126B" w:rsidRPr="00BF126B" w:rsidRDefault="00BF126B" w:rsidP="00377D70">
            <w:pPr>
              <w:rPr>
                <w:b/>
                <w:u w:val="single"/>
              </w:rPr>
            </w:pPr>
            <w:r w:rsidRPr="00BF126B">
              <w:rPr>
                <w:b/>
                <w:u w:val="single"/>
              </w:rPr>
              <w:t>Maersk</w:t>
            </w:r>
          </w:p>
          <w:p w:rsidR="00BF126B" w:rsidRPr="00BF126B" w:rsidRDefault="00BF126B" w:rsidP="00377D70">
            <w:pPr>
              <w:rPr>
                <w:b/>
                <w:u w:val="single"/>
              </w:rPr>
            </w:pPr>
            <w:r w:rsidRPr="00BF126B">
              <w:t>Nis Jespersen</w:t>
            </w:r>
          </w:p>
          <w:p w:rsidR="00BF126B" w:rsidRPr="00BF126B" w:rsidRDefault="00BF126B" w:rsidP="00377D70">
            <w:pPr>
              <w:rPr>
                <w:b/>
                <w:u w:val="single"/>
              </w:rPr>
            </w:pPr>
            <w:r w:rsidRPr="00BF126B">
              <w:rPr>
                <w:b/>
                <w:u w:val="single"/>
              </w:rPr>
              <w:t>CMA-CGM</w:t>
            </w:r>
          </w:p>
          <w:p w:rsidR="00BF126B" w:rsidRPr="00BF126B" w:rsidRDefault="00BF126B" w:rsidP="00377D70">
            <w:r w:rsidRPr="00BF126B">
              <w:t xml:space="preserve">Romain </w:t>
            </w:r>
            <w:proofErr w:type="spellStart"/>
            <w:r w:rsidRPr="00BF126B">
              <w:t>Genoulaz</w:t>
            </w:r>
            <w:proofErr w:type="spellEnd"/>
            <w:r w:rsidR="00952817">
              <w:t xml:space="preserve"> (per call starting approx. 16:0</w:t>
            </w:r>
            <w:r w:rsidR="00B04645">
              <w:t>0</w:t>
            </w:r>
            <w:r w:rsidR="00952817">
              <w:t>)</w:t>
            </w:r>
          </w:p>
          <w:p w:rsidR="00BF126B" w:rsidRPr="00875823" w:rsidRDefault="00BF126B" w:rsidP="00377D70">
            <w:pPr>
              <w:rPr>
                <w:b/>
                <w:u w:val="single"/>
              </w:rPr>
            </w:pPr>
            <w:r w:rsidRPr="00875823">
              <w:rPr>
                <w:b/>
                <w:u w:val="single"/>
              </w:rPr>
              <w:t>Hapag Lloyd</w:t>
            </w:r>
          </w:p>
          <w:p w:rsidR="00BF126B" w:rsidRPr="00BF126B" w:rsidRDefault="00BF126B" w:rsidP="00BF126B">
            <w:r w:rsidRPr="00BF126B">
              <w:t xml:space="preserve">Uwe </w:t>
            </w:r>
            <w:proofErr w:type="spellStart"/>
            <w:r w:rsidRPr="00BF126B">
              <w:t>Rieksmeier</w:t>
            </w:r>
            <w:proofErr w:type="spellEnd"/>
            <w:r w:rsidRPr="00BF126B">
              <w:t xml:space="preserve"> (in the beginning),</w:t>
            </w:r>
          </w:p>
          <w:p w:rsidR="00BF126B" w:rsidRDefault="00BF126B" w:rsidP="00952817">
            <w:r>
              <w:t xml:space="preserve">Michael </w:t>
            </w:r>
            <w:proofErr w:type="spellStart"/>
            <w:r>
              <w:t>Schröder</w:t>
            </w:r>
            <w:proofErr w:type="spellEnd"/>
            <w:r>
              <w:t xml:space="preserve"> </w:t>
            </w:r>
            <w:r w:rsidR="00952817">
              <w:t>(first 2,5 hours)</w:t>
            </w:r>
          </w:p>
          <w:p w:rsidR="00952817" w:rsidRDefault="00952817" w:rsidP="00952817">
            <w:proofErr w:type="spellStart"/>
            <w:r>
              <w:t>Thore</w:t>
            </w:r>
            <w:proofErr w:type="spellEnd"/>
            <w:r>
              <w:t xml:space="preserve"> </w:t>
            </w:r>
            <w:proofErr w:type="spellStart"/>
            <w:r>
              <w:t>Lindemann</w:t>
            </w:r>
            <w:proofErr w:type="spellEnd"/>
          </w:p>
          <w:p w:rsidR="00952817" w:rsidRPr="00BF126B" w:rsidRDefault="00952817" w:rsidP="00952817">
            <w:r>
              <w:t>Kai Heinrich</w:t>
            </w:r>
          </w:p>
        </w:tc>
      </w:tr>
      <w:tr w:rsidR="00BF126B" w:rsidRPr="00952817" w:rsidTr="00BF126B">
        <w:tc>
          <w:tcPr>
            <w:tcW w:w="2263" w:type="dxa"/>
          </w:tcPr>
          <w:p w:rsidR="00BF126B" w:rsidRPr="00952817" w:rsidRDefault="00952817" w:rsidP="00377D70">
            <w:pPr>
              <w:rPr>
                <w:b/>
              </w:rPr>
            </w:pPr>
            <w:r w:rsidRPr="00952817">
              <w:rPr>
                <w:b/>
              </w:rPr>
              <w:t>absent apologized</w:t>
            </w:r>
          </w:p>
        </w:tc>
        <w:tc>
          <w:tcPr>
            <w:tcW w:w="6799" w:type="dxa"/>
          </w:tcPr>
          <w:p w:rsidR="00BF126B" w:rsidRPr="00952817" w:rsidRDefault="00F06C15" w:rsidP="00F06C1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Lutercia</w:t>
            </w:r>
            <w:proofErr w:type="spellEnd"/>
            <w:r>
              <w:rPr>
                <w:lang w:val="de-DE"/>
              </w:rPr>
              <w:t xml:space="preserve"> Porto (MSC), </w:t>
            </w:r>
            <w:r w:rsidR="00952817" w:rsidRPr="00952817">
              <w:rPr>
                <w:lang w:val="de-DE"/>
              </w:rPr>
              <w:t>Rico Philipp (HL), Tamme Bohle</w:t>
            </w:r>
            <w:r w:rsidR="00952817">
              <w:t>n</w:t>
            </w:r>
            <w:r w:rsidR="00952817" w:rsidRPr="00952817">
              <w:rPr>
                <w:lang w:val="de-DE"/>
              </w:rPr>
              <w:t xml:space="preserve"> (HL)</w:t>
            </w:r>
          </w:p>
        </w:tc>
      </w:tr>
      <w:tr w:rsidR="00BF126B" w:rsidRPr="00180366" w:rsidTr="00BF126B">
        <w:tc>
          <w:tcPr>
            <w:tcW w:w="2263" w:type="dxa"/>
          </w:tcPr>
          <w:p w:rsidR="00BF126B" w:rsidRPr="00A97362" w:rsidRDefault="00BF126B" w:rsidP="00A43C8D">
            <w:pPr>
              <w:rPr>
                <w:b/>
              </w:rPr>
            </w:pPr>
            <w:r w:rsidRPr="00A97362">
              <w:rPr>
                <w:b/>
              </w:rPr>
              <w:t xml:space="preserve">Minutes written by </w:t>
            </w:r>
          </w:p>
        </w:tc>
        <w:tc>
          <w:tcPr>
            <w:tcW w:w="6799" w:type="dxa"/>
          </w:tcPr>
          <w:p w:rsidR="00BF126B" w:rsidRPr="00A97362" w:rsidRDefault="00BF126B" w:rsidP="00377D70">
            <w:r>
              <w:t>Kai Heinrich</w:t>
            </w:r>
          </w:p>
        </w:tc>
      </w:tr>
    </w:tbl>
    <w:p w:rsidR="000E0289" w:rsidRDefault="00224341" w:rsidP="00BC4CA6">
      <w:pPr>
        <w:pStyle w:val="Heading1"/>
      </w:pPr>
      <w:r>
        <w:t xml:space="preserve">Planned </w:t>
      </w:r>
      <w:r w:rsidR="00BF126B">
        <w:t>Agenda</w:t>
      </w:r>
    </w:p>
    <w:p w:rsidR="00BF126B" w:rsidRPr="007A1928" w:rsidRDefault="00BF126B" w:rsidP="00BF126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lang w:val="en-GB"/>
        </w:rPr>
      </w:pPr>
      <w:r w:rsidRPr="007A1928">
        <w:rPr>
          <w:rFonts w:asciiTheme="minorHAnsi" w:hAnsiTheme="minorHAnsi" w:cstheme="minorHAnsi"/>
          <w:lang w:val="en-GB"/>
        </w:rPr>
        <w:t>Recap of the OpenShipping.org Event API and Tracking API</w:t>
      </w:r>
    </w:p>
    <w:p w:rsidR="00BF126B" w:rsidRPr="007A1928" w:rsidRDefault="00BF126B" w:rsidP="00BF126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lang w:val="en-GB"/>
        </w:rPr>
      </w:pPr>
      <w:r w:rsidRPr="007A1928">
        <w:rPr>
          <w:rFonts w:asciiTheme="minorHAnsi" w:hAnsiTheme="minorHAnsi" w:cstheme="minorHAnsi"/>
          <w:lang w:val="en-GB"/>
        </w:rPr>
        <w:t xml:space="preserve">Discussion, how we might narrow the amount of </w:t>
      </w:r>
      <w:proofErr w:type="gramStart"/>
      <w:r w:rsidRPr="007A1928">
        <w:rPr>
          <w:rFonts w:asciiTheme="minorHAnsi" w:hAnsiTheme="minorHAnsi" w:cstheme="minorHAnsi"/>
          <w:lang w:val="en-GB"/>
        </w:rPr>
        <w:t>end points</w:t>
      </w:r>
      <w:proofErr w:type="gramEnd"/>
      <w:r w:rsidRPr="007A1928">
        <w:rPr>
          <w:rFonts w:asciiTheme="minorHAnsi" w:hAnsiTheme="minorHAnsi" w:cstheme="minorHAnsi"/>
          <w:lang w:val="en-GB"/>
        </w:rPr>
        <w:t xml:space="preserve"> on Event API. </w:t>
      </w:r>
    </w:p>
    <w:p w:rsidR="00BF126B" w:rsidRPr="007A1928" w:rsidRDefault="00BF126B" w:rsidP="00BF126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lang w:val="en-GB"/>
        </w:rPr>
      </w:pPr>
      <w:r w:rsidRPr="007A1928">
        <w:rPr>
          <w:rFonts w:asciiTheme="minorHAnsi" w:hAnsiTheme="minorHAnsi" w:cstheme="minorHAnsi"/>
          <w:lang w:val="en-GB"/>
        </w:rPr>
        <w:t xml:space="preserve">Together create an updated version of the Event API. </w:t>
      </w:r>
    </w:p>
    <w:p w:rsidR="00BF126B" w:rsidRPr="007A1928" w:rsidRDefault="00BF126B" w:rsidP="00BF126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lang w:val="en-GB"/>
        </w:rPr>
      </w:pPr>
      <w:r w:rsidRPr="007A1928">
        <w:rPr>
          <w:rFonts w:asciiTheme="minorHAnsi" w:hAnsiTheme="minorHAnsi" w:cstheme="minorHAnsi"/>
          <w:lang w:val="en-GB"/>
        </w:rPr>
        <w:t>Approx. at 16:00: Explain to the ones not being in Hamburg, but joining by phone, our reasoning and updated design.</w:t>
      </w:r>
    </w:p>
    <w:p w:rsidR="00952817" w:rsidRPr="00952817" w:rsidRDefault="00952817" w:rsidP="00BC4CA6">
      <w:pPr>
        <w:pStyle w:val="Heading1"/>
      </w:pPr>
      <w:r w:rsidRPr="00952817">
        <w:t>Comp</w:t>
      </w:r>
      <w:r>
        <w:t>liance rules</w:t>
      </w:r>
    </w:p>
    <w:p w:rsidR="00952817" w:rsidRPr="00952817" w:rsidRDefault="00F06C15" w:rsidP="00952817">
      <w:pPr>
        <w:spacing w:after="0" w:line="240" w:lineRule="auto"/>
      </w:pPr>
      <w:r>
        <w:t>A b</w:t>
      </w:r>
      <w:r w:rsidR="00952817" w:rsidRPr="00952817">
        <w:t xml:space="preserve">rief review </w:t>
      </w:r>
      <w:proofErr w:type="gramStart"/>
      <w:r>
        <w:t>was presented</w:t>
      </w:r>
      <w:proofErr w:type="gramEnd"/>
      <w:r>
        <w:t xml:space="preserve"> about the </w:t>
      </w:r>
      <w:hyperlink r:id="rId7" w:history="1">
        <w:r w:rsidR="007A1928" w:rsidRPr="007A1928">
          <w:rPr>
            <w:rStyle w:val="Hyperlink"/>
          </w:rPr>
          <w:t>openshipping.org - charter</w:t>
        </w:r>
      </w:hyperlink>
      <w:r w:rsidR="007A1928">
        <w:t xml:space="preserve"> and </w:t>
      </w:r>
      <w:r w:rsidR="00952817" w:rsidRPr="00952817">
        <w:t>what would be inappropriate to discuss</w:t>
      </w:r>
      <w:r w:rsidR="007A1928">
        <w:t>.</w:t>
      </w:r>
    </w:p>
    <w:p w:rsidR="00952817" w:rsidRDefault="005F24B5" w:rsidP="00BC4CA6">
      <w:pPr>
        <w:pStyle w:val="Heading1"/>
        <w:rPr>
          <w:lang w:val="en-GB"/>
        </w:rPr>
      </w:pPr>
      <w:r w:rsidRPr="007A1928">
        <w:rPr>
          <w:lang w:val="en-GB"/>
        </w:rPr>
        <w:t>Recap of the OpenShipping.org Event API and Tracking API</w:t>
      </w:r>
    </w:p>
    <w:p w:rsidR="005F24B5" w:rsidRDefault="005F24B5" w:rsidP="005F24B5">
      <w:pPr>
        <w:rPr>
          <w:lang w:val="en-GB"/>
        </w:rPr>
      </w:pPr>
      <w:r>
        <w:rPr>
          <w:lang w:val="en-GB"/>
        </w:rPr>
        <w:t>The purpose of the Event API is that everybody who wants to inform another party about a new status can post that event, e.g. Trucker, vessel operators or Terminals can post to an ocean Carrier or any other Data Aggregator</w:t>
      </w:r>
      <w:r w:rsidR="005C7F52">
        <w:rPr>
          <w:lang w:val="en-GB"/>
        </w:rPr>
        <w:t xml:space="preserve">. </w:t>
      </w:r>
      <w:r>
        <w:rPr>
          <w:lang w:val="en-GB"/>
        </w:rPr>
        <w:t>Carriers could use the same API interface to post events to their BCOs or also to the Data Aggregator.</w:t>
      </w:r>
    </w:p>
    <w:p w:rsidR="005F24B5" w:rsidRDefault="005F24B5" w:rsidP="005F24B5">
      <w:pPr>
        <w:rPr>
          <w:lang w:val="en-GB"/>
        </w:rPr>
      </w:pPr>
      <w:r>
        <w:rPr>
          <w:lang w:val="en-GB"/>
        </w:rPr>
        <w:t>The purpose of the Tracking API is to request the latest status information whenever you need it.</w:t>
      </w:r>
    </w:p>
    <w:p w:rsidR="005C7F52" w:rsidRDefault="005C7F52" w:rsidP="00BC4CA6">
      <w:pPr>
        <w:pStyle w:val="Heading2"/>
        <w:rPr>
          <w:lang w:val="en-GB"/>
        </w:rPr>
      </w:pPr>
      <w:r>
        <w:rPr>
          <w:lang w:val="en-GB"/>
        </w:rPr>
        <w:t>Entity relationship model</w:t>
      </w:r>
    </w:p>
    <w:p w:rsidR="005C7F52" w:rsidRDefault="00AA2331" w:rsidP="005C7F52">
      <w:pPr>
        <w:rPr>
          <w:lang w:val="en-GB"/>
        </w:rPr>
      </w:pPr>
      <w:r>
        <w:rPr>
          <w:lang w:val="en-GB"/>
        </w:rPr>
        <w:t>The discussed model distinguishes between “Plan</w:t>
      </w:r>
      <w:r w:rsidR="0007779B">
        <w:rPr>
          <w:lang w:val="en-GB"/>
        </w:rPr>
        <w:t xml:space="preserve">ned </w:t>
      </w:r>
      <w:r>
        <w:rPr>
          <w:lang w:val="en-GB"/>
        </w:rPr>
        <w:t>Events” which are related to the Consignment and “Estimated / Actual Events” related to the transport Equipment.</w:t>
      </w:r>
    </w:p>
    <w:p w:rsidR="00AA2331" w:rsidRDefault="00AA2331" w:rsidP="00AA2331">
      <w:pPr>
        <w:rPr>
          <w:lang w:val="en-GB"/>
        </w:rPr>
      </w:pPr>
      <w:r>
        <w:rPr>
          <w:lang w:val="en-GB"/>
        </w:rPr>
        <w:t xml:space="preserve">To avoid unnecessary changes to the Transport Equipment Entities, the Transport Equipment </w:t>
      </w:r>
      <w:proofErr w:type="gramStart"/>
      <w:r>
        <w:rPr>
          <w:lang w:val="en-GB"/>
        </w:rPr>
        <w:t>should not be instanced</w:t>
      </w:r>
      <w:proofErr w:type="gramEnd"/>
      <w:r>
        <w:rPr>
          <w:lang w:val="en-GB"/>
        </w:rPr>
        <w:t xml:space="preserve"> before the Transport Equipment ID (</w:t>
      </w:r>
      <w:r w:rsidR="00263D82">
        <w:rPr>
          <w:lang w:val="en-GB"/>
        </w:rPr>
        <w:t xml:space="preserve">≈ </w:t>
      </w:r>
      <w:r>
        <w:rPr>
          <w:lang w:val="en-GB"/>
        </w:rPr>
        <w:t>container number)</w:t>
      </w:r>
      <w:r w:rsidR="00263D82">
        <w:rPr>
          <w:lang w:val="en-GB"/>
        </w:rPr>
        <w:t xml:space="preserve"> is determined.</w:t>
      </w:r>
    </w:p>
    <w:p w:rsidR="00263D82" w:rsidRDefault="00263D82" w:rsidP="00AA2331">
      <w:pPr>
        <w:rPr>
          <w:lang w:val="en-GB"/>
        </w:rPr>
      </w:pPr>
      <w:r>
        <w:rPr>
          <w:lang w:val="en-GB"/>
        </w:rPr>
        <w:t xml:space="preserve">Hapag-Lloyd gives to consider that there might be different </w:t>
      </w:r>
      <w:r w:rsidRPr="00263D82">
        <w:rPr>
          <w:b/>
          <w:lang w:val="en-GB"/>
        </w:rPr>
        <w:t>plan</w:t>
      </w:r>
      <w:r w:rsidR="0007779B">
        <w:rPr>
          <w:b/>
          <w:lang w:val="en-GB"/>
        </w:rPr>
        <w:t>ned</w:t>
      </w:r>
      <w:r>
        <w:rPr>
          <w:lang w:val="en-GB"/>
        </w:rPr>
        <w:t xml:space="preserve"> dates/times for each container for the empty positioning and the full pick up at the container stuffing location.</w:t>
      </w:r>
    </w:p>
    <w:p w:rsidR="00207D54" w:rsidRPr="005C7F52" w:rsidRDefault="00207D54" w:rsidP="00F10E20">
      <w:pPr>
        <w:pStyle w:val="ActionItem"/>
        <w:ind w:left="426" w:hanging="426"/>
      </w:pPr>
      <w:r>
        <w:t>Action Item:</w:t>
      </w:r>
      <w:r w:rsidR="00F10E20">
        <w:t xml:space="preserve"> find a solution for plan</w:t>
      </w:r>
      <w:r w:rsidR="0007779B">
        <w:t>ned</w:t>
      </w:r>
      <w:r w:rsidR="00F10E20">
        <w:t xml:space="preserve"> events related to a single Transport Equipment</w:t>
      </w:r>
    </w:p>
    <w:p w:rsidR="00875823" w:rsidRDefault="00875823" w:rsidP="005F24B5">
      <w:pPr>
        <w:rPr>
          <w:lang w:val="en-GB"/>
        </w:rPr>
      </w:pPr>
      <w:r>
        <w:rPr>
          <w:noProof/>
          <w:lang w:val="de-DE"/>
        </w:rPr>
        <w:lastRenderedPageBreak/>
        <w:drawing>
          <wp:inline distT="0" distB="0" distL="0" distR="0" wp14:anchorId="5AB507AE" wp14:editId="7F91DA0E">
            <wp:extent cx="5760720" cy="2272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C7" w:rsidRDefault="00F708C7" w:rsidP="00F708C7">
      <w:pPr>
        <w:pStyle w:val="Heading2"/>
        <w:rPr>
          <w:lang w:val="en-GB"/>
        </w:rPr>
      </w:pPr>
      <w:r>
        <w:rPr>
          <w:lang w:val="en-GB"/>
        </w:rPr>
        <w:t>How to deal with consignment changes</w:t>
      </w:r>
    </w:p>
    <w:p w:rsidR="00F708C7" w:rsidRDefault="0022376E" w:rsidP="00F708C7">
      <w:pPr>
        <w:rPr>
          <w:lang w:val="en-GB"/>
        </w:rPr>
      </w:pPr>
      <w:r>
        <w:rPr>
          <w:lang w:val="en-GB"/>
        </w:rPr>
        <w:t xml:space="preserve">The scope of the event API is to provide information about the current consignment plan. The purpose </w:t>
      </w:r>
      <w:r w:rsidRPr="0022376E">
        <w:rPr>
          <w:b/>
          <w:lang w:val="en-GB"/>
        </w:rPr>
        <w:t>is not</w:t>
      </w:r>
      <w:r>
        <w:rPr>
          <w:lang w:val="en-GB"/>
        </w:rPr>
        <w:t xml:space="preserve"> to request booking changes.</w:t>
      </w:r>
    </w:p>
    <w:p w:rsidR="0022376E" w:rsidRDefault="0022376E" w:rsidP="00F708C7">
      <w:pPr>
        <w:rPr>
          <w:lang w:val="en-GB"/>
        </w:rPr>
      </w:pPr>
      <w:r>
        <w:rPr>
          <w:lang w:val="en-GB"/>
        </w:rPr>
        <w:t xml:space="preserve">The first Booking Confirmation will trigger the posting of the initial version of the consignment and all related plan events. Any booking changes trigger the posting of a complete new version of the </w:t>
      </w:r>
      <w:r w:rsidR="00F71466">
        <w:rPr>
          <w:lang w:val="en-GB"/>
        </w:rPr>
        <w:t xml:space="preserve">Consignment plus </w:t>
      </w:r>
      <w:r w:rsidR="00F41661">
        <w:rPr>
          <w:lang w:val="en-GB"/>
        </w:rPr>
        <w:t xml:space="preserve">a complete list of all </w:t>
      </w:r>
      <w:r w:rsidR="00F71466">
        <w:rPr>
          <w:lang w:val="en-GB"/>
        </w:rPr>
        <w:t>relate</w:t>
      </w:r>
      <w:r w:rsidR="00F41661">
        <w:rPr>
          <w:lang w:val="en-GB"/>
        </w:rPr>
        <w:t>d plan events. This posting of this</w:t>
      </w:r>
      <w:r w:rsidR="00F71466">
        <w:rPr>
          <w:lang w:val="en-GB"/>
        </w:rPr>
        <w:t xml:space="preserve"> complete new version </w:t>
      </w:r>
      <w:proofErr w:type="gramStart"/>
      <w:r w:rsidR="00F71466">
        <w:rPr>
          <w:lang w:val="en-GB"/>
        </w:rPr>
        <w:t>is needed</w:t>
      </w:r>
      <w:proofErr w:type="gramEnd"/>
      <w:r w:rsidR="00F71466">
        <w:rPr>
          <w:lang w:val="en-GB"/>
        </w:rPr>
        <w:t xml:space="preserve"> to avoid the determination and synchronisation of the difference between two plan versions. A Plan</w:t>
      </w:r>
      <w:r w:rsidR="00D16347">
        <w:rPr>
          <w:lang w:val="en-GB"/>
        </w:rPr>
        <w:t>Ref</w:t>
      </w:r>
      <w:bookmarkStart w:id="0" w:name="_GoBack"/>
      <w:bookmarkEnd w:id="0"/>
      <w:r w:rsidR="00F71466">
        <w:rPr>
          <w:lang w:val="en-GB"/>
        </w:rPr>
        <w:t xml:space="preserve"> </w:t>
      </w:r>
      <w:r w:rsidR="00F41661">
        <w:rPr>
          <w:lang w:val="en-GB"/>
        </w:rPr>
        <w:t>helps</w:t>
      </w:r>
      <w:r w:rsidR="00F71466">
        <w:rPr>
          <w:lang w:val="en-GB"/>
        </w:rPr>
        <w:t xml:space="preserve"> to distinguish the different plan editions.</w:t>
      </w:r>
    </w:p>
    <w:p w:rsidR="00F71466" w:rsidRDefault="00F71466" w:rsidP="00F71466">
      <w:pPr>
        <w:pStyle w:val="Heading3"/>
        <w:rPr>
          <w:lang w:val="en-GB"/>
        </w:rPr>
      </w:pPr>
      <w:r>
        <w:rPr>
          <w:lang w:val="en-GB"/>
        </w:rPr>
        <w:t>Booking</w:t>
      </w:r>
      <w:r w:rsidRPr="00F71466">
        <w:rPr>
          <w:lang w:val="en-GB"/>
        </w:rPr>
        <w:t xml:space="preserve"> </w:t>
      </w:r>
      <w:r>
        <w:rPr>
          <w:lang w:val="en-GB"/>
        </w:rPr>
        <w:t>split</w:t>
      </w:r>
    </w:p>
    <w:p w:rsidR="00F71466" w:rsidRDefault="00F71466" w:rsidP="00F71466">
      <w:pPr>
        <w:rPr>
          <w:lang w:val="en-GB"/>
        </w:rPr>
      </w:pPr>
      <w:r>
        <w:rPr>
          <w:lang w:val="en-GB"/>
        </w:rPr>
        <w:t xml:space="preserve">In case a consignment needs to </w:t>
      </w:r>
      <w:proofErr w:type="gramStart"/>
      <w:r>
        <w:rPr>
          <w:lang w:val="en-GB"/>
        </w:rPr>
        <w:t>be split</w:t>
      </w:r>
      <w:proofErr w:type="gramEnd"/>
      <w:r>
        <w:rPr>
          <w:lang w:val="en-GB"/>
        </w:rPr>
        <w:t>, new consignments will be created. Hapag-Lloyd suggests to end the lifecycle of the original consignment and to continue with two or more new consignments</w:t>
      </w:r>
      <w:r w:rsidR="00632775">
        <w:rPr>
          <w:lang w:val="en-GB"/>
        </w:rPr>
        <w:t>.</w:t>
      </w:r>
    </w:p>
    <w:p w:rsidR="00632775" w:rsidRDefault="00632775" w:rsidP="00632775">
      <w:pPr>
        <w:pStyle w:val="ActionItem"/>
      </w:pPr>
      <w:r>
        <w:t xml:space="preserve">Action Item: </w:t>
      </w:r>
      <w:r w:rsidR="004E51AC">
        <w:t>D</w:t>
      </w:r>
      <w:r>
        <w:t xml:space="preserve">efine </w:t>
      </w:r>
      <w:r w:rsidRPr="00632775">
        <w:t xml:space="preserve">the </w:t>
      </w:r>
      <w:r>
        <w:t xml:space="preserve">appropriate </w:t>
      </w:r>
      <w:r w:rsidR="00F97EF2">
        <w:t xml:space="preserve">booking split </w:t>
      </w:r>
      <w:r>
        <w:t>methods:</w:t>
      </w:r>
    </w:p>
    <w:p w:rsidR="00632775" w:rsidRDefault="00632775" w:rsidP="00BF55B1">
      <w:pPr>
        <w:pStyle w:val="ListBullet2"/>
      </w:pPr>
      <w:r>
        <w:t>How to reflect the relation between original consignment and derived consignments?</w:t>
      </w:r>
    </w:p>
    <w:p w:rsidR="00632775" w:rsidRDefault="002D63F1" w:rsidP="00BF55B1">
      <w:pPr>
        <w:pStyle w:val="ListBullet2"/>
      </w:pPr>
      <w:proofErr w:type="gramStart"/>
      <w:r>
        <w:t>Shall the original consignment be flagged</w:t>
      </w:r>
      <w:proofErr w:type="gramEnd"/>
      <w:r>
        <w:t xml:space="preserve"> as split?</w:t>
      </w:r>
    </w:p>
    <w:p w:rsidR="002D63F1" w:rsidRDefault="002D63F1" w:rsidP="00BF55B1">
      <w:pPr>
        <w:pStyle w:val="ListBullet2"/>
      </w:pPr>
      <w:proofErr w:type="gramStart"/>
      <w:r>
        <w:t>Shall the Transport Equipment instances and their related “estimated / Act</w:t>
      </w:r>
      <w:r w:rsidR="005B6E50">
        <w:t>u</w:t>
      </w:r>
      <w:r>
        <w:t>al Events” be transferred</w:t>
      </w:r>
      <w:proofErr w:type="gramEnd"/>
      <w:r>
        <w:t xml:space="preserve"> to the new consignment or shall copies be created?</w:t>
      </w:r>
    </w:p>
    <w:p w:rsidR="00A11A71" w:rsidRDefault="00A11A71" w:rsidP="00A11A71">
      <w:pPr>
        <w:pStyle w:val="Heading3"/>
      </w:pPr>
      <w:r>
        <w:t>Container swap</w:t>
      </w:r>
    </w:p>
    <w:p w:rsidR="00A11A71" w:rsidRDefault="00622F7B" w:rsidP="00A11A71">
      <w:r>
        <w:t xml:space="preserve">Sometimes we face the issue of a container swap: The shipper gets two containers for two separate bookings. When the empty containers leave the depot, the container numbers </w:t>
      </w:r>
      <w:proofErr w:type="gramStart"/>
      <w:r>
        <w:t>are assigned</w:t>
      </w:r>
      <w:proofErr w:type="gramEnd"/>
      <w:r>
        <w:t xml:space="preserve"> to the consignments. </w:t>
      </w:r>
      <w:proofErr w:type="gramStart"/>
      <w:r>
        <w:t>But</w:t>
      </w:r>
      <w:proofErr w:type="gramEnd"/>
      <w:r>
        <w:t xml:space="preserve"> if the </w:t>
      </w:r>
      <w:r w:rsidR="004E51AC">
        <w:t xml:space="preserve">shipper </w:t>
      </w:r>
      <w:r>
        <w:t>swaps the boxes during stuffing, he asks</w:t>
      </w:r>
      <w:r w:rsidR="001844F2">
        <w:t xml:space="preserve"> </w:t>
      </w:r>
      <w:r w:rsidR="00B04645">
        <w:t>/</w:t>
      </w:r>
      <w:r w:rsidR="001844F2">
        <w:t xml:space="preserve"> </w:t>
      </w:r>
      <w:r w:rsidR="00B04645">
        <w:t>expects</w:t>
      </w:r>
      <w:r>
        <w:t xml:space="preserve"> the carrier to swap the container numbers in the booking as well: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2410"/>
        <w:gridCol w:w="2268"/>
      </w:tblGrid>
      <w:tr w:rsidR="00F97EF2" w:rsidRPr="00F97EF2" w:rsidTr="00F97EF2"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F7B" w:rsidRPr="0007779B" w:rsidRDefault="00622F7B" w:rsidP="005B6E50">
            <w:pPr>
              <w:pStyle w:val="Tablecontent"/>
              <w:jc w:val="center"/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F7B" w:rsidRPr="00F97EF2" w:rsidRDefault="00622F7B" w:rsidP="00F97EF2">
            <w:pPr>
              <w:pStyle w:val="Tablecontent"/>
              <w:jc w:val="center"/>
            </w:pPr>
            <w:r w:rsidRPr="00F97EF2">
              <w:t>Departure from Depot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F7B" w:rsidRPr="00F97EF2" w:rsidRDefault="00622F7B" w:rsidP="00F97EF2">
            <w:pPr>
              <w:pStyle w:val="Tablecontent"/>
              <w:jc w:val="center"/>
            </w:pPr>
            <w:r w:rsidRPr="00F97EF2">
              <w:t>Gate in at Terminal</w:t>
            </w:r>
          </w:p>
        </w:tc>
      </w:tr>
      <w:tr w:rsidR="00F97EF2" w:rsidRPr="00F97EF2" w:rsidTr="00F97EF2">
        <w:tc>
          <w:tcPr>
            <w:tcW w:w="12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F7B" w:rsidRPr="00F97EF2" w:rsidRDefault="005B6E50" w:rsidP="005B6E50">
            <w:pPr>
              <w:pStyle w:val="Tablecontent"/>
              <w:jc w:val="center"/>
            </w:pPr>
            <w:r w:rsidRPr="00F97EF2">
              <w:t>Booking 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F7B" w:rsidRPr="00F97EF2" w:rsidRDefault="005B6E50" w:rsidP="00F97EF2">
            <w:pPr>
              <w:pStyle w:val="Tablecontent"/>
              <w:jc w:val="center"/>
            </w:pPr>
            <w:r>
              <w:rPr>
                <w:noProof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107950</wp:posOffset>
                      </wp:positionV>
                      <wp:extent cx="676275" cy="238125"/>
                      <wp:effectExtent l="0" t="38100" r="47625" b="285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627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1E77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86.5pt;margin-top:8.5pt;width:53.25pt;height:18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F97EF2">
              <w:t>Container 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F7B" w:rsidRPr="00F97EF2" w:rsidRDefault="005B6E50" w:rsidP="005B6E50">
            <w:pPr>
              <w:pStyle w:val="Tablecontent"/>
              <w:jc w:val="center"/>
            </w:pPr>
            <w:r w:rsidRPr="00F97EF2">
              <w:t xml:space="preserve">Container </w:t>
            </w:r>
            <w:r>
              <w:t>2</w:t>
            </w:r>
          </w:p>
        </w:tc>
      </w:tr>
      <w:tr w:rsidR="00F97EF2" w:rsidRPr="00F97EF2" w:rsidTr="00F97EF2">
        <w:tc>
          <w:tcPr>
            <w:tcW w:w="12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F7B" w:rsidRPr="00F97EF2" w:rsidRDefault="005B6E50" w:rsidP="005B6E50">
            <w:pPr>
              <w:pStyle w:val="Tablecontent"/>
              <w:jc w:val="center"/>
            </w:pPr>
            <w:r w:rsidRPr="00F97EF2">
              <w:t>Booking B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F7B" w:rsidRPr="00F97EF2" w:rsidRDefault="005B6E50" w:rsidP="00F97EF2">
            <w:pPr>
              <w:pStyle w:val="Tablecontent"/>
              <w:jc w:val="center"/>
            </w:pPr>
            <w:r w:rsidRPr="00F97EF2">
              <w:t xml:space="preserve">Container </w:t>
            </w:r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F7B" w:rsidRPr="00F97EF2" w:rsidRDefault="005B6E50" w:rsidP="00F97EF2">
            <w:pPr>
              <w:pStyle w:val="Tablecontent"/>
              <w:jc w:val="center"/>
            </w:pPr>
            <w:r>
              <w:rPr>
                <w:noProof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149EDD" wp14:editId="0F1F2FAC">
                      <wp:simplePos x="0" y="0"/>
                      <wp:positionH relativeFrom="column">
                        <wp:posOffset>-450850</wp:posOffset>
                      </wp:positionH>
                      <wp:positionV relativeFrom="paragraph">
                        <wp:posOffset>-128905</wp:posOffset>
                      </wp:positionV>
                      <wp:extent cx="714375" cy="228600"/>
                      <wp:effectExtent l="0" t="0" r="66675" b="762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B2173" id="Straight Arrow Connector 2" o:spid="_x0000_s1026" type="#_x0000_t32" style="position:absolute;margin-left:-35.5pt;margin-top:-10.15pt;width:56.2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F97EF2">
              <w:t xml:space="preserve">Container </w:t>
            </w:r>
            <w:r>
              <w:t>1</w:t>
            </w:r>
          </w:p>
        </w:tc>
      </w:tr>
    </w:tbl>
    <w:p w:rsidR="00F97EF2" w:rsidRDefault="00F97EF2" w:rsidP="005B6E50"/>
    <w:p w:rsidR="00F97EF2" w:rsidRDefault="00F97EF2" w:rsidP="00F97EF2">
      <w:pPr>
        <w:pStyle w:val="ActionItem"/>
      </w:pPr>
      <w:r>
        <w:t xml:space="preserve">Action Item: </w:t>
      </w:r>
      <w:r w:rsidR="00B04645">
        <w:t>D</w:t>
      </w:r>
      <w:r>
        <w:t xml:space="preserve">efine </w:t>
      </w:r>
      <w:r w:rsidRPr="00632775">
        <w:t xml:space="preserve">the </w:t>
      </w:r>
      <w:r>
        <w:t xml:space="preserve">appropriate </w:t>
      </w:r>
      <w:r w:rsidR="005B6E50">
        <w:t>Container Swap</w:t>
      </w:r>
      <w:r>
        <w:t xml:space="preserve"> methods:</w:t>
      </w:r>
    </w:p>
    <w:p w:rsidR="005B6E50" w:rsidRDefault="00F97EF2" w:rsidP="00BF55B1">
      <w:pPr>
        <w:pStyle w:val="ListBullet2"/>
      </w:pPr>
      <w:r>
        <w:t xml:space="preserve">How to </w:t>
      </w:r>
      <w:r w:rsidR="005B6E50">
        <w:t xml:space="preserve">swap </w:t>
      </w:r>
      <w:r>
        <w:t xml:space="preserve">the relation </w:t>
      </w:r>
      <w:r w:rsidR="005B6E50">
        <w:t>of the Transport Equipment from one consignment to the other?</w:t>
      </w:r>
    </w:p>
    <w:p w:rsidR="00F97EF2" w:rsidRDefault="005B6E50" w:rsidP="00BF55B1">
      <w:pPr>
        <w:pStyle w:val="ListBullet2"/>
      </w:pPr>
      <w:r>
        <w:t xml:space="preserve">What happens with the “estimated / Actual Events” already posted with the now outdated </w:t>
      </w:r>
      <w:r w:rsidR="00F97EF2">
        <w:t>consignment?</w:t>
      </w:r>
    </w:p>
    <w:p w:rsidR="00622F7B" w:rsidRDefault="0074759C" w:rsidP="0074759C">
      <w:pPr>
        <w:pStyle w:val="Heading1"/>
        <w:rPr>
          <w:lang w:val="en-GB"/>
        </w:rPr>
      </w:pPr>
      <w:r>
        <w:rPr>
          <w:lang w:val="en-GB"/>
        </w:rPr>
        <w:lastRenderedPageBreak/>
        <w:t>Call with Romain</w:t>
      </w:r>
    </w:p>
    <w:p w:rsidR="0074759C" w:rsidRDefault="0074759C" w:rsidP="0074759C">
      <w:pPr>
        <w:rPr>
          <w:lang w:val="en-GB"/>
        </w:rPr>
      </w:pPr>
      <w:r>
        <w:rPr>
          <w:lang w:val="en-GB"/>
        </w:rPr>
        <w:t xml:space="preserve">At </w:t>
      </w:r>
      <w:proofErr w:type="gramStart"/>
      <w:r>
        <w:rPr>
          <w:lang w:val="en-GB"/>
        </w:rPr>
        <w:t>16:00</w:t>
      </w:r>
      <w:proofErr w:type="gramEnd"/>
      <w:r>
        <w:rPr>
          <w:lang w:val="en-GB"/>
        </w:rPr>
        <w:t xml:space="preserve"> we have stopped the API recap and called Romain, informing him about our discussion.</w:t>
      </w:r>
    </w:p>
    <w:p w:rsidR="0074759C" w:rsidRDefault="0074759C" w:rsidP="0074759C">
      <w:pPr>
        <w:pStyle w:val="Heading2"/>
        <w:rPr>
          <w:lang w:val="en-GB"/>
        </w:rPr>
      </w:pPr>
      <w:r w:rsidRPr="007A1928">
        <w:rPr>
          <w:rFonts w:asciiTheme="minorHAnsi" w:hAnsiTheme="minorHAnsi" w:cstheme="minorHAnsi"/>
          <w:lang w:val="en-GB"/>
        </w:rPr>
        <w:t>Discussion, how we might narrow the amount of end points on Event API</w:t>
      </w:r>
    </w:p>
    <w:p w:rsidR="0074759C" w:rsidRDefault="0074759C" w:rsidP="0074759C">
      <w:pPr>
        <w:rPr>
          <w:lang w:val="en-GB"/>
        </w:rPr>
      </w:pPr>
      <w:r>
        <w:rPr>
          <w:lang w:val="en-GB"/>
        </w:rPr>
        <w:t xml:space="preserve">There was an agreement that the amount of </w:t>
      </w:r>
      <w:r w:rsidR="00B04645">
        <w:rPr>
          <w:lang w:val="en-GB"/>
        </w:rPr>
        <w:t xml:space="preserve">currently proposed </w:t>
      </w:r>
      <w:r>
        <w:rPr>
          <w:lang w:val="en-GB"/>
        </w:rPr>
        <w:t xml:space="preserve">Event API </w:t>
      </w:r>
      <w:proofErr w:type="spellStart"/>
      <w:r>
        <w:rPr>
          <w:lang w:val="en-GB"/>
        </w:rPr>
        <w:t>endpoins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should be reduced</w:t>
      </w:r>
      <w:proofErr w:type="gramEnd"/>
      <w:r>
        <w:rPr>
          <w:lang w:val="en-GB"/>
        </w:rPr>
        <w:t>.</w:t>
      </w:r>
    </w:p>
    <w:p w:rsidR="0074759C" w:rsidRDefault="0074759C" w:rsidP="0074759C">
      <w:pPr>
        <w:rPr>
          <w:lang w:val="en-GB"/>
        </w:rPr>
      </w:pPr>
      <w:r>
        <w:rPr>
          <w:lang w:val="en-GB"/>
        </w:rPr>
        <w:t xml:space="preserve">More generic </w:t>
      </w:r>
      <w:proofErr w:type="gramStart"/>
      <w:r w:rsidR="0081333D">
        <w:rPr>
          <w:lang w:val="en-GB"/>
        </w:rPr>
        <w:t>end points</w:t>
      </w:r>
      <w:proofErr w:type="gramEnd"/>
      <w:r w:rsidR="0081333D">
        <w:rPr>
          <w:lang w:val="en-GB"/>
        </w:rPr>
        <w:t xml:space="preserve"> could be archived by moving the Mode-of-Transport into an API parameter with an enumeration list of permitted values. This would make the API more flexible for adding new Modes of Transport.</w:t>
      </w:r>
    </w:p>
    <w:p w:rsidR="001A7BAF" w:rsidRDefault="00B04645" w:rsidP="0074759C">
      <w:pPr>
        <w:rPr>
          <w:lang w:val="en-GB"/>
        </w:rPr>
      </w:pPr>
      <w:r>
        <w:rPr>
          <w:lang w:val="en-GB"/>
        </w:rPr>
        <w:t>Moreover a</w:t>
      </w:r>
      <w:r w:rsidR="001A7BAF">
        <w:rPr>
          <w:lang w:val="en-GB"/>
        </w:rPr>
        <w:t xml:space="preserve"> </w:t>
      </w:r>
      <w:r>
        <w:rPr>
          <w:lang w:val="en-GB"/>
        </w:rPr>
        <w:t xml:space="preserve">further </w:t>
      </w:r>
      <w:r w:rsidR="001A7BAF">
        <w:rPr>
          <w:lang w:val="en-GB"/>
        </w:rPr>
        <w:t>option would be to move the event-type (= Arrival, Discharge, Load, Departure) to an attribute</w:t>
      </w:r>
      <w:r>
        <w:rPr>
          <w:lang w:val="en-GB"/>
        </w:rPr>
        <w:t xml:space="preserve"> as well</w:t>
      </w:r>
      <w:r w:rsidR="001A7BAF">
        <w:rPr>
          <w:lang w:val="en-GB"/>
        </w:rPr>
        <w:t>.</w:t>
      </w:r>
    </w:p>
    <w:p w:rsidR="00BF55B1" w:rsidRDefault="00BF55B1" w:rsidP="0074759C">
      <w:r>
        <w:rPr>
          <w:lang w:val="en-GB"/>
        </w:rPr>
        <w:t xml:space="preserve">A third option would be to have a combined API for </w:t>
      </w:r>
      <w:r>
        <w:t>Estimated / Actual Events</w:t>
      </w:r>
      <w:r w:rsidR="00B04645">
        <w:t>, meaning to include these as attributes as well.</w:t>
      </w:r>
    </w:p>
    <w:p w:rsidR="00B04645" w:rsidRDefault="00B04645" w:rsidP="0074759C">
      <w:r>
        <w:t xml:space="preserve">The advantage of considering these three options </w:t>
      </w:r>
      <w:proofErr w:type="gramStart"/>
      <w:r>
        <w:t>were discussed</w:t>
      </w:r>
      <w:proofErr w:type="gramEnd"/>
      <w:r>
        <w:t xml:space="preserve">, as this would fit to the design principles of the UN/EDIFACT standards. Today the EDIFACT message IFTSTA incorporates these ideas already and </w:t>
      </w:r>
      <w:proofErr w:type="gramStart"/>
      <w:r>
        <w:t>is utilized</w:t>
      </w:r>
      <w:proofErr w:type="gramEnd"/>
      <w:r>
        <w:t xml:space="preserve"> as proven standard. </w:t>
      </w:r>
    </w:p>
    <w:p w:rsidR="00BF55B1" w:rsidRDefault="00BF55B1" w:rsidP="0074759C">
      <w:pPr>
        <w:rPr>
          <w:lang w:val="en-GB"/>
        </w:rPr>
      </w:pPr>
      <w:r w:rsidRPr="00BF55B1">
        <w:rPr>
          <w:lang w:val="en-GB"/>
        </w:rPr>
        <w:t>Idea of Nis</w:t>
      </w:r>
      <w:r>
        <w:rPr>
          <w:lang w:val="en-GB"/>
        </w:rPr>
        <w:t xml:space="preserve"> for the URLs:</w:t>
      </w:r>
    </w:p>
    <w:p w:rsidR="00BF55B1" w:rsidRDefault="00BF55B1" w:rsidP="00BF55B1">
      <w:pPr>
        <w:ind w:left="709"/>
        <w:rPr>
          <w:lang w:val="en-GB"/>
        </w:rPr>
      </w:pPr>
      <w:r w:rsidRPr="00BF55B1">
        <w:rPr>
          <w:lang w:val="en-GB"/>
        </w:rPr>
        <w:t>/Consignment</w:t>
      </w:r>
      <w:proofErr w:type="gramStart"/>
      <w:r w:rsidRPr="00BF55B1">
        <w:rPr>
          <w:lang w:val="en-GB"/>
        </w:rPr>
        <w:t>/{</w:t>
      </w:r>
      <w:proofErr w:type="gramEnd"/>
      <w:r w:rsidRPr="00BF55B1">
        <w:rPr>
          <w:lang w:val="en-GB"/>
        </w:rPr>
        <w:t>ID}/Event</w:t>
      </w:r>
    </w:p>
    <w:p w:rsidR="00BF55B1" w:rsidRPr="00BF55B1" w:rsidRDefault="00BF55B1" w:rsidP="00BF55B1">
      <w:pPr>
        <w:ind w:left="709"/>
        <w:rPr>
          <w:lang w:val="en-GB"/>
        </w:rPr>
      </w:pPr>
      <w:r w:rsidRPr="00BF55B1">
        <w:rPr>
          <w:lang w:val="en-GB"/>
        </w:rPr>
        <w:t>/Consignment</w:t>
      </w:r>
      <w:proofErr w:type="gramStart"/>
      <w:r w:rsidRPr="00BF55B1">
        <w:rPr>
          <w:lang w:val="en-GB"/>
        </w:rPr>
        <w:t>/{</w:t>
      </w:r>
      <w:proofErr w:type="gramEnd"/>
      <w:r w:rsidRPr="00BF55B1">
        <w:rPr>
          <w:lang w:val="en-GB"/>
        </w:rPr>
        <w:t>ID}/</w:t>
      </w:r>
      <w:proofErr w:type="spellStart"/>
      <w:r w:rsidRPr="00BF55B1">
        <w:rPr>
          <w:lang w:val="en-GB"/>
        </w:rPr>
        <w:t>Transport_Event</w:t>
      </w:r>
      <w:proofErr w:type="spellEnd"/>
      <w:r w:rsidRPr="00BF55B1">
        <w:rPr>
          <w:lang w:val="en-GB"/>
        </w:rPr>
        <w:t>/{ID}/ Event</w:t>
      </w:r>
    </w:p>
    <w:p w:rsidR="001A7BAF" w:rsidRDefault="001A7BAF" w:rsidP="001A7BAF">
      <w:pPr>
        <w:pStyle w:val="Heading2"/>
        <w:rPr>
          <w:rFonts w:asciiTheme="minorHAnsi" w:hAnsiTheme="minorHAnsi" w:cstheme="minorHAnsi"/>
          <w:lang w:val="en-GB"/>
        </w:rPr>
      </w:pPr>
      <w:r w:rsidRPr="007A1928">
        <w:rPr>
          <w:rFonts w:asciiTheme="minorHAnsi" w:hAnsiTheme="minorHAnsi" w:cstheme="minorHAnsi"/>
          <w:lang w:val="en-GB"/>
        </w:rPr>
        <w:t>Together create an updated version of the Event API.</w:t>
      </w:r>
    </w:p>
    <w:p w:rsidR="001A7BAF" w:rsidRPr="001A7BAF" w:rsidRDefault="001A7BAF" w:rsidP="001A7BAF">
      <w:pPr>
        <w:rPr>
          <w:lang w:val="en-GB"/>
        </w:rPr>
      </w:pPr>
      <w:r>
        <w:rPr>
          <w:lang w:val="en-GB"/>
        </w:rPr>
        <w:t>We were running out of time to do this.</w:t>
      </w:r>
    </w:p>
    <w:sectPr w:rsidR="001A7BAF" w:rsidRPr="001A7BAF" w:rsidSect="00634011">
      <w:headerReference w:type="default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1907" w:h="16840" w:code="9"/>
      <w:pgMar w:top="1531" w:right="1134" w:bottom="1134" w:left="1134" w:header="720" w:footer="720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F74" w:rsidRDefault="008F4F74">
      <w:r>
        <w:separator/>
      </w:r>
    </w:p>
  </w:endnote>
  <w:endnote w:type="continuationSeparator" w:id="0">
    <w:p w:rsidR="008F4F74" w:rsidRDefault="008F4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gic R">
    <w:altName w:val="Malgun Gothic"/>
    <w:charset w:val="81"/>
    <w:family w:val="roman"/>
    <w:pitch w:val="variable"/>
    <w:sig w:usb0="00000000" w:usb1="09D77CFB" w:usb2="00000010" w:usb3="00000000" w:csb0="00080000" w:csb1="00000000"/>
  </w:font>
  <w:font w:name="TUIType">
    <w:altName w:val="Arial"/>
    <w:charset w:val="00"/>
    <w:family w:val="swiss"/>
    <w:pitch w:val="variable"/>
    <w:sig w:usb0="00000001" w:usb1="0000005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9F5" w:rsidRDefault="000E794F">
    <w:pPr>
      <w:pStyle w:val="Footer"/>
      <w:pBdr>
        <w:top w:val="single" w:sz="6" w:space="1" w:color="auto"/>
      </w:pBdr>
      <w:tabs>
        <w:tab w:val="clear" w:pos="4536"/>
      </w:tabs>
    </w:pPr>
    <w:fldSimple w:instr=" FILENAME \p \* MERGEFORMAT ">
      <w:r w:rsidR="005B6E50">
        <w:rPr>
          <w:noProof/>
        </w:rPr>
        <w:t>\\ww.hl.lan\World\HLAG\RegionEU\DE\HH1\Groups\RHH4T_ESOL\portals allg\API WebServices\standard discussion\openshipping org\19-05-14 HAM\MoM-OpenShipping_EventAPI-2019-05-14.docx</w:t>
      </w:r>
    </w:fldSimple>
    <w:r w:rsidR="002539F5">
      <w:tab/>
    </w:r>
    <w:r w:rsidR="002539F5">
      <w:fldChar w:fldCharType="begin"/>
    </w:r>
    <w:r w:rsidR="002539F5">
      <w:instrText xml:space="preserve"> PAGE  \* MERGEFORMAT </w:instrText>
    </w:r>
    <w:r w:rsidR="002539F5">
      <w:fldChar w:fldCharType="separate"/>
    </w:r>
    <w:r w:rsidR="00390715">
      <w:rPr>
        <w:noProof/>
      </w:rPr>
      <w:t>1</w:t>
    </w:r>
    <w:r w:rsidR="002539F5">
      <w:fldChar w:fldCharType="end"/>
    </w:r>
    <w:r w:rsidR="002539F5">
      <w:t xml:space="preserve"> / </w:t>
    </w:r>
    <w:fldSimple w:instr=" NUMPAGES  \* MERGEFORMAT ">
      <w:r w:rsidR="00390715">
        <w:rPr>
          <w:noProof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9F5" w:rsidRDefault="000E794F">
    <w:pPr>
      <w:pStyle w:val="Footer"/>
      <w:pBdr>
        <w:top w:val="single" w:sz="6" w:space="1" w:color="auto"/>
      </w:pBdr>
      <w:tabs>
        <w:tab w:val="clear" w:pos="4536"/>
      </w:tabs>
    </w:pPr>
    <w:fldSimple w:instr=" FILENAME \p \* MERGEFORMAT ">
      <w:r w:rsidR="008F4F74">
        <w:rPr>
          <w:noProof/>
        </w:rPr>
        <w:t>Document5</w:t>
      </w:r>
    </w:fldSimple>
    <w:r w:rsidR="002539F5">
      <w:tab/>
    </w:r>
    <w:r w:rsidR="002539F5">
      <w:fldChar w:fldCharType="begin"/>
    </w:r>
    <w:r w:rsidR="002539F5">
      <w:instrText xml:space="preserve"> PAGE  \* MERGEFORMAT </w:instrText>
    </w:r>
    <w:r w:rsidR="002539F5">
      <w:fldChar w:fldCharType="separate"/>
    </w:r>
    <w:r w:rsidR="002539F5">
      <w:rPr>
        <w:noProof/>
      </w:rPr>
      <w:t>1</w:t>
    </w:r>
    <w:r w:rsidR="002539F5">
      <w:fldChar w:fldCharType="end"/>
    </w:r>
    <w:r w:rsidR="002539F5">
      <w:t xml:space="preserve"> / </w:t>
    </w:r>
    <w:fldSimple w:instr=" NUMPAGES  \* MERGEFORMAT ">
      <w:r w:rsidR="008F4F74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F74" w:rsidRDefault="008F4F74">
      <w:r>
        <w:separator/>
      </w:r>
    </w:p>
  </w:footnote>
  <w:footnote w:type="continuationSeparator" w:id="0">
    <w:p w:rsidR="008F4F74" w:rsidRDefault="008F4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9F5" w:rsidRPr="00C3489F" w:rsidRDefault="007E7680" w:rsidP="00D71A1F">
    <w:pPr>
      <w:pStyle w:val="Header"/>
      <w:tabs>
        <w:tab w:val="clear" w:pos="4536"/>
        <w:tab w:val="clear" w:pos="9072"/>
        <w:tab w:val="center" w:pos="2552"/>
        <w:tab w:val="right" w:pos="5103"/>
      </w:tabs>
      <w:ind w:right="3969"/>
      <w:rPr>
        <w:b/>
        <w:bCs/>
        <w:sz w:val="22"/>
        <w:szCs w:val="22"/>
      </w:rPr>
    </w:pPr>
    <w:r>
      <w:rPr>
        <w:noProof/>
        <w:lang w:val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4244340</wp:posOffset>
          </wp:positionH>
          <wp:positionV relativeFrom="paragraph">
            <wp:posOffset>-635</wp:posOffset>
          </wp:positionV>
          <wp:extent cx="1519555" cy="419735"/>
          <wp:effectExtent l="0" t="0" r="444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penshipping-logo-v1-sb_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9555" cy="419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9F5" w:rsidRPr="00C3489F">
      <w:rPr>
        <w:b/>
        <w:bCs/>
        <w:sz w:val="22"/>
        <w:szCs w:val="22"/>
      </w:rPr>
      <w:fldChar w:fldCharType="begin"/>
    </w:r>
    <w:r w:rsidR="002539F5" w:rsidRPr="00C3489F">
      <w:rPr>
        <w:b/>
        <w:bCs/>
        <w:sz w:val="22"/>
        <w:szCs w:val="22"/>
      </w:rPr>
      <w:instrText xml:space="preserve"> SUBJECT  \* MERGEFORMAT </w:instrText>
    </w:r>
    <w:r w:rsidR="002539F5" w:rsidRPr="00C3489F">
      <w:rPr>
        <w:b/>
        <w:bCs/>
        <w:sz w:val="22"/>
        <w:szCs w:val="22"/>
      </w:rPr>
      <w:fldChar w:fldCharType="separate"/>
    </w:r>
    <w:r w:rsidR="00F41661">
      <w:rPr>
        <w:b/>
        <w:bCs/>
        <w:sz w:val="22"/>
        <w:szCs w:val="22"/>
      </w:rPr>
      <w:t>Minutes of Meeting "Event API"</w:t>
    </w:r>
    <w:r w:rsidR="002539F5" w:rsidRPr="00C3489F">
      <w:rPr>
        <w:b/>
        <w:bCs/>
        <w:sz w:val="22"/>
        <w:szCs w:val="22"/>
      </w:rPr>
      <w:fldChar w:fldCharType="end"/>
    </w:r>
  </w:p>
  <w:p w:rsidR="002539F5" w:rsidRPr="00C3489F" w:rsidRDefault="000E794F" w:rsidP="00D71A1F">
    <w:pPr>
      <w:pStyle w:val="Header"/>
      <w:tabs>
        <w:tab w:val="clear" w:pos="4536"/>
        <w:tab w:val="clear" w:pos="9072"/>
        <w:tab w:val="center" w:pos="2552"/>
        <w:tab w:val="right" w:pos="5103"/>
      </w:tabs>
      <w:ind w:right="3969"/>
    </w:pPr>
    <w:fldSimple w:instr=" TITLE  \* MERGEFORMAT ">
      <w:ins w:id="1" w:author="Kai Heinrich" w:date="2019-05-28T10:49:00Z">
        <w:r w:rsidR="00F41661">
          <w:t>Version 1.2</w:t>
        </w:r>
      </w:ins>
      <w:del w:id="2" w:author="Kai Heinrich" w:date="2019-05-28T10:49:00Z">
        <w:r w:rsidR="001844F2" w:rsidDel="00F41661">
          <w:delText>Version 1.1</w:delText>
        </w:r>
      </w:del>
    </w:fldSimple>
    <w:r w:rsidR="002539F5" w:rsidRPr="00C3489F">
      <w:t xml:space="preserve">, last saved </w:t>
    </w:r>
    <w:r w:rsidR="002539F5" w:rsidRPr="00C3489F">
      <w:fldChar w:fldCharType="begin"/>
    </w:r>
    <w:r w:rsidR="002539F5" w:rsidRPr="00C3489F">
      <w:instrText xml:space="preserve"> SAVEDATE \@ "yyyy-MM-dd" \* MERGEFORMAT </w:instrText>
    </w:r>
    <w:r w:rsidR="002539F5" w:rsidRPr="00C3489F">
      <w:fldChar w:fldCharType="separate"/>
    </w:r>
    <w:r w:rsidR="00F41661">
      <w:rPr>
        <w:noProof/>
      </w:rPr>
      <w:t>2019-05-23</w:t>
    </w:r>
    <w:r w:rsidR="002539F5" w:rsidRPr="00C3489F">
      <w:fldChar w:fldCharType="end"/>
    </w:r>
  </w:p>
  <w:p w:rsidR="002539F5" w:rsidRDefault="002539F5" w:rsidP="00287CA9">
    <w:pPr>
      <w:pStyle w:val="Header"/>
      <w:tabs>
        <w:tab w:val="clear" w:pos="4536"/>
        <w:tab w:val="clear" w:pos="9072"/>
        <w:tab w:val="center" w:pos="2552"/>
      </w:tabs>
      <w:ind w:right="4110"/>
    </w:pPr>
    <w:r w:rsidRPr="00C3489F">
      <w:t xml:space="preserve">Author: </w:t>
    </w:r>
    <w:fldSimple w:instr=" AUTHOR  \* MERGEFORMAT ">
      <w:r w:rsidR="00F41661">
        <w:rPr>
          <w:noProof/>
        </w:rPr>
        <w:t>Heinrich, Kai</w:t>
      </w:r>
    </w:fldSimple>
  </w:p>
  <w:p w:rsidR="00287CA9" w:rsidRPr="00287CA9" w:rsidRDefault="00287CA9" w:rsidP="00D71A1F">
    <w:pPr>
      <w:pStyle w:val="Header"/>
      <w:pBdr>
        <w:bottom w:val="single" w:sz="4" w:space="1" w:color="auto"/>
      </w:pBdr>
      <w:tabs>
        <w:tab w:val="clear" w:pos="4536"/>
        <w:tab w:val="clear" w:pos="9072"/>
        <w:tab w:val="center" w:pos="2552"/>
      </w:tabs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9F5" w:rsidRPr="002E4AAB" w:rsidRDefault="00C3489F">
    <w:pPr>
      <w:pStyle w:val="Header"/>
      <w:tabs>
        <w:tab w:val="right" w:pos="1560"/>
      </w:tabs>
      <w:rPr>
        <w:b/>
        <w:bCs/>
        <w:sz w:val="22"/>
        <w:szCs w:val="22"/>
        <w:lang w:val="de-DE"/>
      </w:rPr>
    </w:pPr>
    <w:r>
      <w:rPr>
        <w:noProof/>
        <w:lang w:val="de-DE"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3766185</wp:posOffset>
          </wp:positionH>
          <wp:positionV relativeFrom="paragraph">
            <wp:posOffset>6985</wp:posOffset>
          </wp:positionV>
          <wp:extent cx="2011680" cy="381000"/>
          <wp:effectExtent l="0" t="0" r="0" b="0"/>
          <wp:wrapTopAndBottom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39F5">
      <w:rPr>
        <w:b/>
        <w:bCs/>
        <w:sz w:val="22"/>
        <w:szCs w:val="22"/>
      </w:rPr>
      <w:fldChar w:fldCharType="begin"/>
    </w:r>
    <w:r w:rsidR="002539F5" w:rsidRPr="002E4AAB">
      <w:rPr>
        <w:b/>
        <w:bCs/>
        <w:sz w:val="22"/>
        <w:szCs w:val="22"/>
        <w:lang w:val="de-DE"/>
      </w:rPr>
      <w:instrText xml:space="preserve"> SUBJECT  \* MERGEFORMAT </w:instrText>
    </w:r>
    <w:r w:rsidR="002539F5">
      <w:rPr>
        <w:b/>
        <w:bCs/>
        <w:sz w:val="22"/>
        <w:szCs w:val="22"/>
      </w:rPr>
      <w:fldChar w:fldCharType="separate"/>
    </w:r>
    <w:r w:rsidR="008F4F74">
      <w:rPr>
        <w:b/>
        <w:bCs/>
        <w:sz w:val="22"/>
        <w:szCs w:val="22"/>
        <w:lang w:val="de-DE"/>
      </w:rPr>
      <w:t xml:space="preserve">Topic </w:t>
    </w:r>
    <w:proofErr w:type="spellStart"/>
    <w:r w:rsidR="008F4F74">
      <w:rPr>
        <w:b/>
        <w:bCs/>
        <w:sz w:val="22"/>
        <w:szCs w:val="22"/>
        <w:lang w:val="de-DE"/>
      </w:rPr>
      <w:t>of</w:t>
    </w:r>
    <w:proofErr w:type="spellEnd"/>
    <w:r w:rsidR="008F4F74">
      <w:rPr>
        <w:b/>
        <w:bCs/>
        <w:sz w:val="22"/>
        <w:szCs w:val="22"/>
        <w:lang w:val="de-DE"/>
      </w:rPr>
      <w:t xml:space="preserve"> </w:t>
    </w:r>
    <w:proofErr w:type="spellStart"/>
    <w:r w:rsidR="008F4F74">
      <w:rPr>
        <w:b/>
        <w:bCs/>
        <w:sz w:val="22"/>
        <w:szCs w:val="22"/>
        <w:lang w:val="de-DE"/>
      </w:rPr>
      <w:t>document</w:t>
    </w:r>
    <w:proofErr w:type="spellEnd"/>
    <w:r w:rsidR="002539F5">
      <w:rPr>
        <w:b/>
        <w:bCs/>
        <w:sz w:val="22"/>
        <w:szCs w:val="22"/>
      </w:rPr>
      <w:fldChar w:fldCharType="end"/>
    </w:r>
  </w:p>
  <w:p w:rsidR="002539F5" w:rsidRPr="002E4AAB" w:rsidRDefault="002539F5">
    <w:pPr>
      <w:pStyle w:val="Header"/>
      <w:rPr>
        <w:lang w:val="de-DE"/>
      </w:rPr>
    </w:pPr>
    <w:r>
      <w:fldChar w:fldCharType="begin"/>
    </w:r>
    <w:r w:rsidRPr="002E4AAB">
      <w:rPr>
        <w:lang w:val="de-DE"/>
      </w:rPr>
      <w:instrText xml:space="preserve"> TITLE  \* MERGEFORMAT </w:instrText>
    </w:r>
    <w:r>
      <w:fldChar w:fldCharType="separate"/>
    </w:r>
    <w:r w:rsidR="008F4F74">
      <w:rPr>
        <w:lang w:val="de-DE"/>
      </w:rPr>
      <w:t>Version 0.1</w:t>
    </w:r>
    <w:r>
      <w:fldChar w:fldCharType="end"/>
    </w:r>
    <w:r w:rsidRPr="002E4AAB">
      <w:rPr>
        <w:lang w:val="de-DE"/>
      </w:rPr>
      <w:t xml:space="preserve">, zuletzt gespeichert am </w:t>
    </w:r>
    <w:r>
      <w:fldChar w:fldCharType="begin"/>
    </w:r>
    <w:r>
      <w:instrText xml:space="preserve"> SAVEDATE \@ "yyyy-MM-dd" \* MERGEFORMAT </w:instrText>
    </w:r>
    <w:r>
      <w:fldChar w:fldCharType="separate"/>
    </w:r>
    <w:r w:rsidR="00F41661">
      <w:rPr>
        <w:noProof/>
      </w:rPr>
      <w:t>2019-05-23</w:t>
    </w:r>
    <w:r>
      <w:fldChar w:fldCharType="end"/>
    </w:r>
  </w:p>
  <w:p w:rsidR="002539F5" w:rsidRDefault="002539F5">
    <w:pPr>
      <w:pStyle w:val="Header"/>
      <w:pBdr>
        <w:bottom w:val="single" w:sz="4" w:space="1" w:color="auto"/>
      </w:pBdr>
    </w:pPr>
    <w:proofErr w:type="spellStart"/>
    <w:r>
      <w:t>Verfasser</w:t>
    </w:r>
    <w:proofErr w:type="spellEnd"/>
    <w:r>
      <w:t xml:space="preserve">: </w:t>
    </w:r>
    <w:fldSimple w:instr=" AUTHOR  \* MERGEFORMAT ">
      <w:r w:rsidR="008F4F74">
        <w:rPr>
          <w:noProof/>
        </w:rPr>
        <w:t>Heinrich, Kai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3C83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486E095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44A878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6B32EC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F5ED3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20DE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A46A4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A3FA4718"/>
    <w:lvl w:ilvl="0">
      <w:start w:val="1"/>
      <w:numFmt w:val="bullet"/>
      <w:pStyle w:val="ListBullet2"/>
      <w:lvlText w:val="■"/>
      <w:lvlJc w:val="left"/>
      <w:pPr>
        <w:tabs>
          <w:tab w:val="num" w:pos="720"/>
        </w:tabs>
        <w:ind w:left="720" w:hanging="363"/>
      </w:pPr>
      <w:rPr>
        <w:rFonts w:ascii="Arial" w:hAnsi="Arial" w:hint="default"/>
        <w:color w:val="auto"/>
        <w:w w:val="100"/>
        <w:position w:val="2"/>
        <w:sz w:val="18"/>
      </w:rPr>
    </w:lvl>
  </w:abstractNum>
  <w:abstractNum w:abstractNumId="8" w15:restartNumberingAfterBreak="0">
    <w:nsid w:val="FFFFFF88"/>
    <w:multiLevelType w:val="singleLevel"/>
    <w:tmpl w:val="F9B2E4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9446AC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D2F43"/>
    <w:multiLevelType w:val="hybridMultilevel"/>
    <w:tmpl w:val="8F54EFE0"/>
    <w:lvl w:ilvl="0" w:tplc="0407000F">
      <w:start w:val="1"/>
      <w:numFmt w:val="decimal"/>
      <w:lvlText w:val="%1."/>
      <w:lvlJc w:val="left"/>
      <w:pPr>
        <w:ind w:left="710" w:hanging="71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593AD5"/>
    <w:multiLevelType w:val="hybridMultilevel"/>
    <w:tmpl w:val="EE7C9A58"/>
    <w:lvl w:ilvl="0" w:tplc="52DE9A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3ED94D27"/>
    <w:multiLevelType w:val="multilevel"/>
    <w:tmpl w:val="84541A6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F496F11"/>
    <w:multiLevelType w:val="multilevel"/>
    <w:tmpl w:val="5AFCDEB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2B27171"/>
    <w:multiLevelType w:val="hybridMultilevel"/>
    <w:tmpl w:val="708E99EC"/>
    <w:lvl w:ilvl="0" w:tplc="E2600F7A">
      <w:start w:val="1"/>
      <w:numFmt w:val="bullet"/>
      <w:pStyle w:val="ActionItem"/>
      <w:lvlText w:val=""/>
      <w:lvlJc w:val="left"/>
      <w:pPr>
        <w:ind w:left="360" w:hanging="360"/>
      </w:pPr>
      <w:rPr>
        <w:rFonts w:ascii="Webdings" w:hAnsi="Web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9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"/>
  </w:num>
  <w:num w:numId="12">
    <w:abstractNumId w:val="12"/>
  </w:num>
  <w:num w:numId="13">
    <w:abstractNumId w:val="12"/>
  </w:num>
  <w:num w:numId="14">
    <w:abstractNumId w:val="5"/>
  </w:num>
  <w:num w:numId="15">
    <w:abstractNumId w:val="4"/>
  </w:num>
  <w:num w:numId="16">
    <w:abstractNumId w:val="12"/>
  </w:num>
  <w:num w:numId="17">
    <w:abstractNumId w:val="12"/>
  </w:num>
  <w:num w:numId="18">
    <w:abstractNumId w:val="7"/>
  </w:num>
  <w:num w:numId="19">
    <w:abstractNumId w:val="9"/>
  </w:num>
  <w:num w:numId="20">
    <w:abstractNumId w:val="12"/>
  </w:num>
  <w:num w:numId="21">
    <w:abstractNumId w:val="12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4"/>
  </w:num>
  <w:num w:numId="25">
    <w:abstractNumId w:val="11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i Heinrich">
    <w15:presenceInfo w15:providerId="AD" w15:userId="S-1-5-21-436374069-1801674531-839522115-2039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14337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74"/>
    <w:rsid w:val="00010247"/>
    <w:rsid w:val="00025353"/>
    <w:rsid w:val="0007779B"/>
    <w:rsid w:val="000B569F"/>
    <w:rsid w:val="000E0289"/>
    <w:rsid w:val="000E794F"/>
    <w:rsid w:val="000F556A"/>
    <w:rsid w:val="00124437"/>
    <w:rsid w:val="00160C99"/>
    <w:rsid w:val="00176622"/>
    <w:rsid w:val="001844F2"/>
    <w:rsid w:val="001A7BAF"/>
    <w:rsid w:val="001B61A6"/>
    <w:rsid w:val="001F7A3C"/>
    <w:rsid w:val="00207D54"/>
    <w:rsid w:val="002149F7"/>
    <w:rsid w:val="00216D8A"/>
    <w:rsid w:val="0022376E"/>
    <w:rsid w:val="00224341"/>
    <w:rsid w:val="00237F8C"/>
    <w:rsid w:val="002539F5"/>
    <w:rsid w:val="00263D82"/>
    <w:rsid w:val="00287CA9"/>
    <w:rsid w:val="002B2A1B"/>
    <w:rsid w:val="002D63F1"/>
    <w:rsid w:val="002E4AAB"/>
    <w:rsid w:val="00305246"/>
    <w:rsid w:val="003268C8"/>
    <w:rsid w:val="003464E0"/>
    <w:rsid w:val="00382B31"/>
    <w:rsid w:val="00390715"/>
    <w:rsid w:val="003D3384"/>
    <w:rsid w:val="003F5B46"/>
    <w:rsid w:val="004275D9"/>
    <w:rsid w:val="00465691"/>
    <w:rsid w:val="00493536"/>
    <w:rsid w:val="004E15ED"/>
    <w:rsid w:val="004E51AC"/>
    <w:rsid w:val="005021CE"/>
    <w:rsid w:val="00573D24"/>
    <w:rsid w:val="005B6E50"/>
    <w:rsid w:val="005C7F52"/>
    <w:rsid w:val="005D0537"/>
    <w:rsid w:val="005F24B5"/>
    <w:rsid w:val="00610ECF"/>
    <w:rsid w:val="00622F7B"/>
    <w:rsid w:val="00632775"/>
    <w:rsid w:val="00634011"/>
    <w:rsid w:val="00643B2C"/>
    <w:rsid w:val="006469AC"/>
    <w:rsid w:val="00650BD1"/>
    <w:rsid w:val="0067601B"/>
    <w:rsid w:val="00705D42"/>
    <w:rsid w:val="00734DD8"/>
    <w:rsid w:val="00735494"/>
    <w:rsid w:val="0074759C"/>
    <w:rsid w:val="00763434"/>
    <w:rsid w:val="007A1928"/>
    <w:rsid w:val="007A2B35"/>
    <w:rsid w:val="007E7680"/>
    <w:rsid w:val="007F49FB"/>
    <w:rsid w:val="0081333D"/>
    <w:rsid w:val="00824970"/>
    <w:rsid w:val="0086649A"/>
    <w:rsid w:val="00875823"/>
    <w:rsid w:val="008E3C8B"/>
    <w:rsid w:val="008E7144"/>
    <w:rsid w:val="008F14D1"/>
    <w:rsid w:val="008F4F74"/>
    <w:rsid w:val="009512B4"/>
    <w:rsid w:val="00952817"/>
    <w:rsid w:val="009B0D9D"/>
    <w:rsid w:val="009F69F3"/>
    <w:rsid w:val="00A11A71"/>
    <w:rsid w:val="00A43C8D"/>
    <w:rsid w:val="00A626A4"/>
    <w:rsid w:val="00AA2331"/>
    <w:rsid w:val="00B007A8"/>
    <w:rsid w:val="00B04645"/>
    <w:rsid w:val="00B4186B"/>
    <w:rsid w:val="00B601DD"/>
    <w:rsid w:val="00B853DA"/>
    <w:rsid w:val="00BB7E5B"/>
    <w:rsid w:val="00BC4CA6"/>
    <w:rsid w:val="00BF126B"/>
    <w:rsid w:val="00BF55B1"/>
    <w:rsid w:val="00BF63A1"/>
    <w:rsid w:val="00C3489F"/>
    <w:rsid w:val="00C575A0"/>
    <w:rsid w:val="00CA1840"/>
    <w:rsid w:val="00D14628"/>
    <w:rsid w:val="00D14FEB"/>
    <w:rsid w:val="00D16347"/>
    <w:rsid w:val="00D50974"/>
    <w:rsid w:val="00D71A1F"/>
    <w:rsid w:val="00DA0089"/>
    <w:rsid w:val="00DF3F79"/>
    <w:rsid w:val="00E03F4E"/>
    <w:rsid w:val="00EA3E63"/>
    <w:rsid w:val="00F06C15"/>
    <w:rsid w:val="00F10E20"/>
    <w:rsid w:val="00F41661"/>
    <w:rsid w:val="00F44A33"/>
    <w:rsid w:val="00F708C7"/>
    <w:rsid w:val="00F71466"/>
    <w:rsid w:val="00F86404"/>
    <w:rsid w:val="00F97EF2"/>
    <w:rsid w:val="00FE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oNotEmbedSmartTags/>
  <w:decimalSymbol w:val=","/>
  <w:listSeparator w:val=";"/>
  <w14:docId w14:val="6C1345E9"/>
  <w15:chartTrackingRefBased/>
  <w15:docId w15:val="{BF80474B-1CBE-4FEF-BE84-2E0C7F71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CA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68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CA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CA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4C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76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76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76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76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76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007A8"/>
    <w:pPr>
      <w:spacing w:line="36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7E768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Footer">
    <w:name w:val="footer"/>
    <w:basedOn w:val="Basis-Kopf-Fuzeile"/>
    <w:rsid w:val="00BB7E5B"/>
  </w:style>
  <w:style w:type="paragraph" w:styleId="Header">
    <w:name w:val="header"/>
    <w:basedOn w:val="Basis-Kopf-Fuzeile"/>
    <w:rsid w:val="00BB7E5B"/>
    <w:pPr>
      <w:keepLines/>
      <w:widowControl w:val="0"/>
      <w:tabs>
        <w:tab w:val="left" w:pos="0"/>
      </w:tabs>
    </w:pPr>
  </w:style>
  <w:style w:type="paragraph" w:styleId="TableofAuthorities">
    <w:name w:val="table of authorities"/>
    <w:basedOn w:val="Normal"/>
    <w:next w:val="Normal"/>
    <w:rsid w:val="00BB7E5B"/>
    <w:pPr>
      <w:ind w:left="220" w:hanging="220"/>
    </w:pPr>
  </w:style>
  <w:style w:type="paragraph" w:styleId="Title">
    <w:name w:val="Title"/>
    <w:basedOn w:val="Normal"/>
    <w:next w:val="Normal"/>
    <w:link w:val="TitleChar"/>
    <w:uiPriority w:val="10"/>
    <w:qFormat/>
    <w:rsid w:val="007E76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7E7680"/>
    <w:rPr>
      <w:b/>
      <w:bCs/>
    </w:rPr>
  </w:style>
  <w:style w:type="paragraph" w:styleId="FootnoteText">
    <w:name w:val="footnote text"/>
    <w:basedOn w:val="Normal"/>
    <w:rsid w:val="00BB7E5B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7E7680"/>
    <w:rPr>
      <w:i/>
      <w:iCs/>
    </w:rPr>
  </w:style>
  <w:style w:type="character" w:styleId="FootnoteReference">
    <w:name w:val="footnote reference"/>
    <w:rsid w:val="00BB7E5B"/>
    <w:rPr>
      <w:vertAlign w:val="superscript"/>
    </w:rPr>
  </w:style>
  <w:style w:type="paragraph" w:styleId="ListBullet">
    <w:name w:val="List Bullet"/>
    <w:basedOn w:val="BlockText"/>
    <w:rsid w:val="00A626A4"/>
    <w:pPr>
      <w:numPr>
        <w:numId w:val="19"/>
      </w:numPr>
    </w:pPr>
    <w:rPr>
      <w:rFonts w:cs="Times New Roman"/>
      <w:lang w:val="de-DE" w:eastAsia="zh-CN"/>
    </w:rPr>
  </w:style>
  <w:style w:type="paragraph" w:styleId="ListBullet2">
    <w:name w:val="List Bullet 2"/>
    <w:basedOn w:val="BodyText"/>
    <w:rsid w:val="00A626A4"/>
    <w:pPr>
      <w:numPr>
        <w:numId w:val="18"/>
      </w:numPr>
      <w:spacing w:line="240" w:lineRule="auto"/>
    </w:pPr>
    <w:rPr>
      <w:rFonts w:eastAsia="Arial Unicode MS"/>
      <w:lang w:eastAsia="en-US"/>
    </w:rPr>
  </w:style>
  <w:style w:type="paragraph" w:styleId="ListBullet3">
    <w:name w:val="List Bullet 3"/>
    <w:basedOn w:val="BodyText"/>
    <w:rsid w:val="004E15ED"/>
    <w:pPr>
      <w:numPr>
        <w:numId w:val="3"/>
      </w:numPr>
    </w:pPr>
  </w:style>
  <w:style w:type="paragraph" w:customStyle="1" w:styleId="Begriffsdefinition">
    <w:name w:val="Begriffsdefinition"/>
    <w:basedOn w:val="BodyText"/>
    <w:rsid w:val="00BB7E5B"/>
    <w:pPr>
      <w:spacing w:before="120" w:after="160"/>
      <w:ind w:left="544" w:hanging="544"/>
    </w:pPr>
  </w:style>
  <w:style w:type="paragraph" w:customStyle="1" w:styleId="Grafik">
    <w:name w:val="Grafik"/>
    <w:basedOn w:val="Normal"/>
    <w:next w:val="Caption"/>
    <w:rsid w:val="00BB7E5B"/>
    <w:pPr>
      <w:keepNext/>
      <w:spacing w:after="0"/>
      <w:jc w:val="center"/>
    </w:pPr>
  </w:style>
  <w:style w:type="character" w:customStyle="1" w:styleId="Hochgestellt">
    <w:name w:val="Hochgestellt"/>
    <w:rsid w:val="00BB7E5B"/>
    <w:rPr>
      <w:vertAlign w:val="superscript"/>
    </w:rPr>
  </w:style>
  <w:style w:type="paragraph" w:customStyle="1" w:styleId="Tabelleneintrag">
    <w:name w:val="Tabelleneintrag"/>
    <w:basedOn w:val="Normal"/>
    <w:rsid w:val="001F7A3C"/>
    <w:pPr>
      <w:spacing w:before="40" w:after="40" w:line="360" w:lineRule="auto"/>
    </w:pPr>
    <w:rPr>
      <w:rFonts w:cs="Times New Roman"/>
      <w:lang w:val="de-DE"/>
    </w:rPr>
  </w:style>
  <w:style w:type="paragraph" w:customStyle="1" w:styleId="Textkrperzusammenhalten">
    <w:name w:val="Textkörper zusammenhalten"/>
    <w:basedOn w:val="BodyText"/>
    <w:next w:val="BodyText"/>
    <w:rsid w:val="00BB7E5B"/>
    <w:pPr>
      <w:keepNext/>
    </w:pPr>
  </w:style>
  <w:style w:type="paragraph" w:customStyle="1" w:styleId="Verfasser">
    <w:name w:val="Verfasser"/>
    <w:basedOn w:val="Normal"/>
    <w:autoRedefine/>
    <w:rsid w:val="00BB7E5B"/>
    <w:rPr>
      <w:b/>
      <w:bCs/>
      <w:noProof/>
      <w:sz w:val="32"/>
      <w:szCs w:val="32"/>
    </w:rPr>
  </w:style>
  <w:style w:type="paragraph" w:customStyle="1" w:styleId="Benennung">
    <w:name w:val="Benennung"/>
    <w:basedOn w:val="Normal"/>
    <w:rsid w:val="00BB7E5B"/>
  </w:style>
  <w:style w:type="paragraph" w:customStyle="1" w:styleId="Dokumentenart">
    <w:name w:val="Dokumentenart"/>
    <w:basedOn w:val="Title"/>
    <w:rsid w:val="00BB7E5B"/>
    <w:pPr>
      <w:jc w:val="center"/>
    </w:pPr>
    <w:rPr>
      <w:sz w:val="32"/>
      <w:szCs w:val="32"/>
    </w:rPr>
  </w:style>
  <w:style w:type="paragraph" w:styleId="BlockText">
    <w:name w:val="Block Text"/>
    <w:basedOn w:val="Normal"/>
    <w:rsid w:val="00BB7E5B"/>
    <w:pPr>
      <w:ind w:left="1440" w:right="1440"/>
    </w:pPr>
  </w:style>
  <w:style w:type="paragraph" w:customStyle="1" w:styleId="Basisberschrift">
    <w:name w:val="Basis Überschrift"/>
    <w:basedOn w:val="Normal"/>
    <w:next w:val="BodyText"/>
    <w:rsid w:val="0067601B"/>
    <w:pPr>
      <w:keepNext/>
      <w:keepLines/>
      <w:spacing w:before="160"/>
    </w:pPr>
    <w:rPr>
      <w:rFonts w:cs="Times New Roman"/>
      <w:b/>
      <w:bCs/>
      <w:i/>
      <w:iCs/>
      <w:kern w:val="28"/>
      <w:sz w:val="32"/>
      <w:szCs w:val="32"/>
    </w:rPr>
  </w:style>
  <w:style w:type="paragraph" w:styleId="Index1">
    <w:name w:val="index 1"/>
    <w:basedOn w:val="Normal"/>
    <w:next w:val="Normal"/>
    <w:autoRedefine/>
    <w:rsid w:val="00BB7E5B"/>
    <w:pPr>
      <w:ind w:left="220" w:hanging="220"/>
    </w:pPr>
  </w:style>
  <w:style w:type="paragraph" w:styleId="IndexHeading">
    <w:name w:val="index heading"/>
    <w:basedOn w:val="Basisberschrift"/>
    <w:next w:val="Index1"/>
    <w:rsid w:val="00BB7E5B"/>
    <w:pPr>
      <w:pageBreakBefore/>
    </w:pPr>
  </w:style>
  <w:style w:type="paragraph" w:customStyle="1" w:styleId="Info-berschrift">
    <w:name w:val="Info-Überschrift"/>
    <w:basedOn w:val="Basisberschrift"/>
    <w:next w:val="BodyText"/>
    <w:rsid w:val="00BB7E5B"/>
    <w:pPr>
      <w:spacing w:before="0"/>
    </w:pPr>
    <w:rPr>
      <w:sz w:val="28"/>
      <w:szCs w:val="28"/>
    </w:rPr>
  </w:style>
  <w:style w:type="paragraph" w:customStyle="1" w:styleId="Info-berschrift2">
    <w:name w:val="Info-Überschrift 2"/>
    <w:basedOn w:val="Basisberschrift"/>
    <w:next w:val="BodyText"/>
    <w:rsid w:val="00BB7E5B"/>
    <w:pPr>
      <w:spacing w:before="120"/>
    </w:pPr>
    <w:rPr>
      <w:sz w:val="24"/>
      <w:szCs w:val="24"/>
    </w:rPr>
  </w:style>
  <w:style w:type="paragraph" w:customStyle="1" w:styleId="Basis-Kopf-Fuzeile">
    <w:name w:val="Basis-Kopf-/Fußzeile"/>
    <w:basedOn w:val="Normal"/>
    <w:rsid w:val="00BB7E5B"/>
    <w:pPr>
      <w:tabs>
        <w:tab w:val="center" w:pos="4536"/>
        <w:tab w:val="right" w:pos="9072"/>
      </w:tabs>
      <w:spacing w:after="0" w:line="240" w:lineRule="auto"/>
    </w:pPr>
    <w:rPr>
      <w:sz w:val="18"/>
      <w:szCs w:val="18"/>
    </w:rPr>
  </w:style>
  <w:style w:type="paragraph" w:customStyle="1" w:styleId="Screenshot">
    <w:name w:val="Screenshot"/>
    <w:basedOn w:val="Normal"/>
    <w:next w:val="BodyText"/>
    <w:rsid w:val="00BB7E5B"/>
    <w:pPr>
      <w:spacing w:after="60"/>
      <w:jc w:val="center"/>
    </w:pPr>
    <w:rPr>
      <w:noProof/>
    </w:rPr>
  </w:style>
  <w:style w:type="paragraph" w:customStyle="1" w:styleId="Absatztitel">
    <w:name w:val="Absatztitel"/>
    <w:basedOn w:val="Normal"/>
    <w:next w:val="BodyText"/>
    <w:rsid w:val="00B853DA"/>
    <w:pPr>
      <w:keepNext/>
      <w:spacing w:line="360" w:lineRule="auto"/>
    </w:pPr>
    <w:rPr>
      <w:u w:val="single"/>
    </w:rPr>
  </w:style>
  <w:style w:type="paragraph" w:styleId="ListNumber2">
    <w:name w:val="List Number 2"/>
    <w:basedOn w:val="ListNumber"/>
    <w:rsid w:val="006469AC"/>
    <w:pPr>
      <w:numPr>
        <w:numId w:val="11"/>
      </w:numPr>
    </w:pPr>
    <w:rPr>
      <w:rFonts w:eastAsia="SimSun"/>
      <w:lang w:eastAsia="zh-CN"/>
    </w:rPr>
  </w:style>
  <w:style w:type="paragraph" w:customStyle="1" w:styleId="Schritt1">
    <w:name w:val="Schritt 1"/>
    <w:basedOn w:val="ListNumber"/>
    <w:rsid w:val="00BB7E5B"/>
  </w:style>
  <w:style w:type="paragraph" w:styleId="ListNumber">
    <w:name w:val="List Number"/>
    <w:basedOn w:val="Normal"/>
    <w:rsid w:val="00824970"/>
    <w:pPr>
      <w:numPr>
        <w:numId w:val="6"/>
      </w:numPr>
      <w:ind w:left="0" w:firstLine="0"/>
    </w:pPr>
    <w:rPr>
      <w:lang w:eastAsia="en-US"/>
    </w:rPr>
  </w:style>
  <w:style w:type="paragraph" w:customStyle="1" w:styleId="Schritt2">
    <w:name w:val="Schritt 2"/>
    <w:basedOn w:val="Schritt1"/>
    <w:rsid w:val="00BB7E5B"/>
    <w:pPr>
      <w:tabs>
        <w:tab w:val="num" w:pos="1080"/>
      </w:tabs>
    </w:pPr>
  </w:style>
  <w:style w:type="paragraph" w:customStyle="1" w:styleId="Schritt3">
    <w:name w:val="Schritt 3"/>
    <w:basedOn w:val="Schritt2"/>
    <w:rsid w:val="00BB7E5B"/>
    <w:pPr>
      <w:tabs>
        <w:tab w:val="clear" w:pos="1080"/>
        <w:tab w:val="num" w:pos="1584"/>
      </w:tabs>
    </w:pPr>
  </w:style>
  <w:style w:type="paragraph" w:customStyle="1" w:styleId="Schritt4a">
    <w:name w:val="Schritt 4a)"/>
    <w:basedOn w:val="BodyText"/>
    <w:rsid w:val="00BB7E5B"/>
  </w:style>
  <w:style w:type="paragraph" w:customStyle="1" w:styleId="Schritt3a">
    <w:name w:val="Schritt 3a)"/>
    <w:basedOn w:val="BodyText"/>
    <w:rsid w:val="00BB7E5B"/>
  </w:style>
  <w:style w:type="paragraph" w:styleId="ListContinue">
    <w:name w:val="List Continue"/>
    <w:basedOn w:val="BodyText"/>
    <w:rsid w:val="00B007A8"/>
    <w:pPr>
      <w:ind w:left="360"/>
    </w:pPr>
  </w:style>
  <w:style w:type="paragraph" w:styleId="ListContinue2">
    <w:name w:val="List Continue 2"/>
    <w:basedOn w:val="Normal"/>
    <w:rsid w:val="00BB7E5B"/>
    <w:pPr>
      <w:tabs>
        <w:tab w:val="num" w:pos="2592"/>
      </w:tabs>
    </w:pPr>
  </w:style>
  <w:style w:type="paragraph" w:styleId="ListContinue3">
    <w:name w:val="List Continue 3"/>
    <w:basedOn w:val="Normal"/>
    <w:rsid w:val="00BB7E5B"/>
    <w:pPr>
      <w:ind w:left="1080"/>
    </w:pPr>
  </w:style>
  <w:style w:type="paragraph" w:customStyle="1" w:styleId="Anhang1">
    <w:name w:val="Anhang 1"/>
    <w:basedOn w:val="Basisberschrift"/>
    <w:next w:val="BodyText"/>
    <w:rsid w:val="00BB7E5B"/>
    <w:pPr>
      <w:pageBreakBefore/>
    </w:pPr>
  </w:style>
  <w:style w:type="paragraph" w:customStyle="1" w:styleId="Anhang2">
    <w:name w:val="Anhang 2"/>
    <w:basedOn w:val="Anhang1"/>
    <w:next w:val="BodyText"/>
    <w:rsid w:val="00BB7E5B"/>
    <w:pPr>
      <w:pageBreakBefore w:val="0"/>
    </w:pPr>
    <w:rPr>
      <w:sz w:val="28"/>
      <w:szCs w:val="28"/>
    </w:rPr>
  </w:style>
  <w:style w:type="paragraph" w:customStyle="1" w:styleId="ToDo1">
    <w:name w:val="ToDo 1"/>
    <w:basedOn w:val="BodyText"/>
    <w:rsid w:val="00BB7E5B"/>
  </w:style>
  <w:style w:type="paragraph" w:customStyle="1" w:styleId="Todo1Fortsetzung">
    <w:name w:val="Todo 1 Fortsetzung"/>
    <w:basedOn w:val="ToDo1"/>
    <w:rsid w:val="00BB7E5B"/>
  </w:style>
  <w:style w:type="paragraph" w:customStyle="1" w:styleId="ToDo1Fortsetzung0">
    <w:name w:val="ToDo 1 Fortsetzung"/>
    <w:basedOn w:val="ToDo1"/>
    <w:rsid w:val="00BB7E5B"/>
    <w:pPr>
      <w:ind w:left="1080"/>
    </w:pPr>
  </w:style>
  <w:style w:type="paragraph" w:customStyle="1" w:styleId="Schritt2a">
    <w:name w:val="Schritt 2a)"/>
    <w:basedOn w:val="BodyText"/>
    <w:rsid w:val="00BB7E5B"/>
  </w:style>
  <w:style w:type="paragraph" w:customStyle="1" w:styleId="Fall1a">
    <w:name w:val="Fall1a)"/>
    <w:basedOn w:val="Normal"/>
    <w:rsid w:val="00BB7E5B"/>
  </w:style>
  <w:style w:type="paragraph" w:customStyle="1" w:styleId="Fall1a0">
    <w:name w:val="Fall 1a)"/>
    <w:basedOn w:val="BodyText"/>
    <w:rsid w:val="00BB7E5B"/>
  </w:style>
  <w:style w:type="character" w:customStyle="1" w:styleId="Glossarbegriff">
    <w:name w:val="Glossarbegriff"/>
    <w:rsid w:val="00BB7E5B"/>
    <w:rPr>
      <w:b/>
      <w:bCs/>
    </w:rPr>
  </w:style>
  <w:style w:type="character" w:customStyle="1" w:styleId="Querverweis">
    <w:name w:val="Querverweis"/>
    <w:rsid w:val="00BB7E5B"/>
    <w:rPr>
      <w:color w:val="0000FF"/>
    </w:rPr>
  </w:style>
  <w:style w:type="paragraph" w:styleId="ListNumber3">
    <w:name w:val="List Number 3"/>
    <w:basedOn w:val="ListNumber"/>
    <w:rsid w:val="00824970"/>
    <w:pPr>
      <w:numPr>
        <w:numId w:val="8"/>
      </w:numPr>
      <w:tabs>
        <w:tab w:val="clear" w:pos="1080"/>
        <w:tab w:val="num" w:pos="360"/>
      </w:tabs>
      <w:ind w:left="0" w:firstLine="0"/>
    </w:pPr>
  </w:style>
  <w:style w:type="paragraph" w:customStyle="1" w:styleId="Zeichnungstext">
    <w:name w:val="Zeichnungstext"/>
    <w:basedOn w:val="Normal"/>
    <w:rsid w:val="00BB7E5B"/>
    <w:pPr>
      <w:spacing w:after="0" w:line="240" w:lineRule="auto"/>
      <w:jc w:val="center"/>
    </w:pPr>
  </w:style>
  <w:style w:type="character" w:customStyle="1" w:styleId="Host-Schrift">
    <w:name w:val="Host-Schrift"/>
    <w:rsid w:val="00EA3E63"/>
    <w:rPr>
      <w:rFonts w:ascii="MS Gothic" w:hAnsi="MS Gothic"/>
    </w:rPr>
  </w:style>
  <w:style w:type="paragraph" w:customStyle="1" w:styleId="Programmcode">
    <w:name w:val="Programmcode"/>
    <w:basedOn w:val="Normal"/>
    <w:rsid w:val="00BB7E5B"/>
    <w:pPr>
      <w:spacing w:after="0" w:line="240" w:lineRule="auto"/>
    </w:pPr>
    <w:rPr>
      <w:rFonts w:ascii="Courier New" w:hAnsi="Courier New"/>
      <w:lang w:val="de-AT" w:eastAsia="en-US"/>
    </w:rPr>
  </w:style>
  <w:style w:type="paragraph" w:customStyle="1" w:styleId="Host-Screen">
    <w:name w:val="Host-Screen"/>
    <w:basedOn w:val="BodyText"/>
    <w:rsid w:val="00573D2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MS Gothic" w:eastAsia="MS Gothic" w:hAnsi="MS Gothic"/>
      <w:lang w:val="en-GB"/>
    </w:rPr>
  </w:style>
  <w:style w:type="character" w:customStyle="1" w:styleId="Anmerkung">
    <w:name w:val="Anmerkung"/>
    <w:rsid w:val="008E7144"/>
    <w:rPr>
      <w:rFonts w:ascii="Magic R" w:eastAsia="Magic R"/>
    </w:rPr>
  </w:style>
  <w:style w:type="paragraph" w:customStyle="1" w:styleId="Tab-berschriftquer">
    <w:name w:val="Tab-Überschrift quer"/>
    <w:basedOn w:val="Tabelleneintrag"/>
    <w:rsid w:val="00025353"/>
    <w:pPr>
      <w:ind w:left="113" w:right="113"/>
    </w:pPr>
    <w:rPr>
      <w:rFonts w:eastAsia="Magic R"/>
    </w:rPr>
  </w:style>
  <w:style w:type="paragraph" w:styleId="ListNumber4">
    <w:name w:val="List Number 4"/>
    <w:basedOn w:val="Normal"/>
    <w:rsid w:val="00824970"/>
    <w:pPr>
      <w:numPr>
        <w:numId w:val="9"/>
      </w:numPr>
      <w:tabs>
        <w:tab w:val="clear" w:pos="1440"/>
        <w:tab w:val="num" w:pos="360"/>
      </w:tabs>
      <w:ind w:left="0" w:firstLine="0"/>
    </w:pPr>
    <w:rPr>
      <w:lang w:eastAsia="en-US"/>
    </w:rPr>
  </w:style>
  <w:style w:type="paragraph" w:styleId="ListNumber5">
    <w:name w:val="List Number 5"/>
    <w:basedOn w:val="Normal"/>
    <w:rsid w:val="00824970"/>
    <w:pPr>
      <w:numPr>
        <w:numId w:val="10"/>
      </w:numPr>
      <w:tabs>
        <w:tab w:val="clear" w:pos="1800"/>
        <w:tab w:val="num" w:pos="360"/>
      </w:tabs>
      <w:ind w:left="0" w:firstLine="0"/>
    </w:pPr>
    <w:rPr>
      <w:lang w:eastAsia="en-US"/>
    </w:rPr>
  </w:style>
  <w:style w:type="paragraph" w:styleId="TOC1">
    <w:name w:val="toc 1"/>
    <w:basedOn w:val="Normal"/>
    <w:next w:val="Normal"/>
    <w:rsid w:val="002E4AAB"/>
    <w:rPr>
      <w:rFonts w:ascii="TUIType" w:hAnsi="TUIType" w:cs="Times New Roman"/>
      <w:lang w:val="de-DE" w:eastAsia="zh-CN"/>
    </w:rPr>
  </w:style>
  <w:style w:type="paragraph" w:styleId="TableofFigures">
    <w:name w:val="table of figures"/>
    <w:basedOn w:val="Normal"/>
    <w:next w:val="Normal"/>
    <w:rsid w:val="002E4AAB"/>
  </w:style>
  <w:style w:type="paragraph" w:styleId="DocumentMap">
    <w:name w:val="Document Map"/>
    <w:basedOn w:val="Normal"/>
    <w:rsid w:val="002E4AAB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rsid w:val="002E4AAB"/>
  </w:style>
  <w:style w:type="character" w:styleId="EndnoteReference">
    <w:name w:val="endnote reference"/>
    <w:rsid w:val="002E4AAB"/>
    <w:rPr>
      <w:vertAlign w:val="superscript"/>
    </w:rPr>
  </w:style>
  <w:style w:type="paragraph" w:styleId="Index2">
    <w:name w:val="index 2"/>
    <w:basedOn w:val="Normal"/>
    <w:next w:val="Normal"/>
    <w:autoRedefine/>
    <w:rsid w:val="002E4AAB"/>
    <w:pPr>
      <w:ind w:left="440" w:hanging="220"/>
    </w:pPr>
  </w:style>
  <w:style w:type="paragraph" w:styleId="Index3">
    <w:name w:val="index 3"/>
    <w:basedOn w:val="Normal"/>
    <w:next w:val="Normal"/>
    <w:autoRedefine/>
    <w:rsid w:val="002E4AAB"/>
    <w:pPr>
      <w:ind w:left="660" w:hanging="220"/>
    </w:pPr>
  </w:style>
  <w:style w:type="paragraph" w:styleId="Index4">
    <w:name w:val="index 4"/>
    <w:basedOn w:val="Normal"/>
    <w:next w:val="Normal"/>
    <w:autoRedefine/>
    <w:rsid w:val="002E4AAB"/>
    <w:pPr>
      <w:ind w:left="880" w:hanging="220"/>
    </w:pPr>
  </w:style>
  <w:style w:type="paragraph" w:styleId="Index5">
    <w:name w:val="index 5"/>
    <w:basedOn w:val="Normal"/>
    <w:next w:val="Normal"/>
    <w:autoRedefine/>
    <w:rsid w:val="002E4AAB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E4AAB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E4AAB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E4AAB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E4AAB"/>
    <w:pPr>
      <w:ind w:left="1980" w:hanging="220"/>
    </w:pPr>
  </w:style>
  <w:style w:type="paragraph" w:styleId="CommentText">
    <w:name w:val="annotation text"/>
    <w:basedOn w:val="Normal"/>
    <w:rsid w:val="002E4AAB"/>
  </w:style>
  <w:style w:type="paragraph" w:styleId="CommentSubject">
    <w:name w:val="annotation subject"/>
    <w:basedOn w:val="CommentText"/>
    <w:next w:val="CommentText"/>
    <w:rsid w:val="002E4AAB"/>
    <w:rPr>
      <w:b/>
      <w:bCs/>
    </w:rPr>
  </w:style>
  <w:style w:type="character" w:styleId="CommentReference">
    <w:name w:val="annotation reference"/>
    <w:rsid w:val="002E4AAB"/>
    <w:rPr>
      <w:sz w:val="16"/>
      <w:szCs w:val="16"/>
    </w:rPr>
  </w:style>
  <w:style w:type="paragraph" w:styleId="MacroText">
    <w:name w:val="macro"/>
    <w:rsid w:val="002E4A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paragraph" w:customStyle="1" w:styleId="Tabellen-Header">
    <w:name w:val="Tabellen-Header"/>
    <w:basedOn w:val="Tabelleneintrag"/>
    <w:next w:val="Tabelleneintrag"/>
    <w:rsid w:val="001F7A3C"/>
    <w:pPr>
      <w:spacing w:line="240" w:lineRule="auto"/>
    </w:pPr>
    <w:rPr>
      <w:b/>
    </w:rPr>
  </w:style>
  <w:style w:type="paragraph" w:styleId="BalloonText">
    <w:name w:val="Balloon Text"/>
    <w:basedOn w:val="Normal"/>
    <w:rsid w:val="002E4AAB"/>
    <w:rPr>
      <w:rFonts w:ascii="Tahoma" w:hAnsi="Tahoma" w:cs="Tahoma"/>
      <w:sz w:val="16"/>
      <w:szCs w:val="16"/>
    </w:rPr>
  </w:style>
  <w:style w:type="paragraph" w:styleId="TOC2">
    <w:name w:val="toc 2"/>
    <w:basedOn w:val="TOC1"/>
    <w:next w:val="Normal"/>
    <w:autoRedefine/>
    <w:rsid w:val="002E4AAB"/>
    <w:pPr>
      <w:ind w:left="220"/>
    </w:pPr>
  </w:style>
  <w:style w:type="paragraph" w:styleId="TOC3">
    <w:name w:val="toc 3"/>
    <w:basedOn w:val="TOC1"/>
    <w:next w:val="Normal"/>
    <w:autoRedefine/>
    <w:rsid w:val="002E4AAB"/>
    <w:pPr>
      <w:ind w:left="440"/>
    </w:pPr>
  </w:style>
  <w:style w:type="paragraph" w:styleId="TOC4">
    <w:name w:val="toc 4"/>
    <w:basedOn w:val="TOC1"/>
    <w:next w:val="Normal"/>
    <w:autoRedefine/>
    <w:rsid w:val="002E4AAB"/>
    <w:pPr>
      <w:ind w:left="660"/>
    </w:pPr>
  </w:style>
  <w:style w:type="paragraph" w:styleId="TOC5">
    <w:name w:val="toc 5"/>
    <w:basedOn w:val="Normal"/>
    <w:next w:val="Normal"/>
    <w:autoRedefine/>
    <w:semiHidden/>
    <w:rsid w:val="002E4AAB"/>
    <w:pPr>
      <w:ind w:left="880"/>
    </w:pPr>
  </w:style>
  <w:style w:type="paragraph" w:styleId="TOC6">
    <w:name w:val="toc 6"/>
    <w:basedOn w:val="Normal"/>
    <w:next w:val="Normal"/>
    <w:autoRedefine/>
    <w:semiHidden/>
    <w:rsid w:val="002E4AAB"/>
    <w:pPr>
      <w:ind w:left="1100"/>
    </w:pPr>
  </w:style>
  <w:style w:type="paragraph" w:styleId="TOC7">
    <w:name w:val="toc 7"/>
    <w:basedOn w:val="Normal"/>
    <w:next w:val="Normal"/>
    <w:autoRedefine/>
    <w:semiHidden/>
    <w:rsid w:val="002E4AAB"/>
    <w:pPr>
      <w:ind w:left="1320"/>
    </w:pPr>
  </w:style>
  <w:style w:type="paragraph" w:styleId="TOC8">
    <w:name w:val="toc 8"/>
    <w:basedOn w:val="Normal"/>
    <w:next w:val="Normal"/>
    <w:autoRedefine/>
    <w:semiHidden/>
    <w:rsid w:val="002E4AAB"/>
    <w:pPr>
      <w:ind w:left="1540"/>
    </w:pPr>
  </w:style>
  <w:style w:type="paragraph" w:styleId="TOC9">
    <w:name w:val="toc 9"/>
    <w:basedOn w:val="Normal"/>
    <w:next w:val="Normal"/>
    <w:autoRedefine/>
    <w:semiHidden/>
    <w:rsid w:val="002E4AAB"/>
    <w:pPr>
      <w:ind w:left="1760"/>
    </w:pPr>
  </w:style>
  <w:style w:type="paragraph" w:customStyle="1" w:styleId="Tablecontent">
    <w:name w:val="Table content"/>
    <w:basedOn w:val="BodyText"/>
    <w:rsid w:val="00F97EF2"/>
    <w:pPr>
      <w:spacing w:before="60" w:after="60" w:line="240" w:lineRule="auto"/>
    </w:pPr>
    <w:rPr>
      <w:rFonts w:cs="Times New Roman"/>
      <w:lang w:eastAsia="zh-CN"/>
    </w:rPr>
  </w:style>
  <w:style w:type="character" w:customStyle="1" w:styleId="ausgeblendeteAnmerkung">
    <w:name w:val="ausgeblendete Anmerkung"/>
    <w:rsid w:val="005D0537"/>
    <w:rPr>
      <w:rFonts w:ascii="TUIType" w:hAnsi="TUIType" w:cs="Arial"/>
      <w:vanish/>
      <w:color w:val="808080"/>
      <w:lang w:val="en-GB"/>
    </w:rPr>
  </w:style>
  <w:style w:type="paragraph" w:customStyle="1" w:styleId="TableContenthngend">
    <w:name w:val="Table Content hängend"/>
    <w:basedOn w:val="Tablecontent"/>
    <w:autoRedefine/>
    <w:rsid w:val="005D0537"/>
    <w:pPr>
      <w:spacing w:before="0"/>
      <w:ind w:left="658" w:hanging="658"/>
    </w:pPr>
    <w:rPr>
      <w:rFonts w:cs="Arial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E7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F44A33"/>
    <w:rPr>
      <w:rFonts w:ascii="Arial" w:hAnsi="Arial" w:cs="Arial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4CA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C4CA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C4CA6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E768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E768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7E768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7E768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7E768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7E768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6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7680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7E76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768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68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68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68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E768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E76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E768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E768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768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7680"/>
    <w:pPr>
      <w:outlineLvl w:val="9"/>
    </w:pPr>
  </w:style>
  <w:style w:type="paragraph" w:styleId="ListParagraph">
    <w:name w:val="List Paragraph"/>
    <w:basedOn w:val="Normal"/>
    <w:uiPriority w:val="34"/>
    <w:qFormat/>
    <w:rsid w:val="00BF126B"/>
    <w:pPr>
      <w:spacing w:after="0" w:line="240" w:lineRule="auto"/>
      <w:ind w:left="720"/>
    </w:pPr>
    <w:rPr>
      <w:rFonts w:ascii="Arial" w:eastAsiaTheme="minorHAnsi" w:hAnsi="Arial" w:cs="Arial"/>
      <w:lang w:eastAsia="en-US"/>
    </w:rPr>
  </w:style>
  <w:style w:type="character" w:styleId="Hyperlink">
    <w:name w:val="Hyperlink"/>
    <w:basedOn w:val="DefaultParagraphFont"/>
    <w:rsid w:val="007A1928"/>
    <w:rPr>
      <w:color w:val="0563C1" w:themeColor="hyperlink"/>
      <w:u w:val="single"/>
    </w:rPr>
  </w:style>
  <w:style w:type="paragraph" w:customStyle="1" w:styleId="ActionItem">
    <w:name w:val="ActionItem"/>
    <w:basedOn w:val="Normal"/>
    <w:qFormat/>
    <w:rsid w:val="00F10E20"/>
    <w:pPr>
      <w:numPr>
        <w:numId w:val="24"/>
      </w:numPr>
      <w:spacing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shipping.org/charter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20B8C51D.dotm</Template>
  <TotalTime>0</TotalTime>
  <Pages>3</Pages>
  <Words>823</Words>
  <Characters>4394</Characters>
  <Application>Microsoft Office Word</Application>
  <DocSecurity>0</DocSecurity>
  <Lines>99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Version 1.2</vt:lpstr>
      <vt:lpstr>Version 1,0</vt:lpstr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1.2</dc:title>
  <dc:subject>Minutes of Meeting "Event API"</dc:subject>
  <dc:creator>Heinrich, Kai</dc:creator>
  <cp:keywords/>
  <dc:description/>
  <cp:lastModifiedBy>Kai Heinrich</cp:lastModifiedBy>
  <cp:revision>14</cp:revision>
  <dcterms:created xsi:type="dcterms:W3CDTF">2019-05-22T11:17:00Z</dcterms:created>
  <dcterms:modified xsi:type="dcterms:W3CDTF">2019-05-28T11:16:00Z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Tracing Re-Design</vt:lpwstr>
  </property>
</Properties>
</file>